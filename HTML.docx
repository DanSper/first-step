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7F64" w14:textId="77777777" w:rsidR="00411053" w:rsidRDefault="00411053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</w:p>
    <w:p w14:paraId="693A375A" w14:textId="77777777" w:rsidR="00411053" w:rsidRDefault="00411053" w:rsidP="0041105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«Основы HTML и CSS»</w:t>
      </w:r>
    </w:p>
    <w:p w14:paraId="796A5E58" w14:textId="77777777" w:rsidR="00411053" w:rsidRDefault="00411053" w:rsidP="0041105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HTML</w:t>
      </w:r>
    </w:p>
    <w:p w14:paraId="00B25055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HTML расшифровывается как «Hypertext Markup Language», то есть «язык гипертекстовой разметки».</w:t>
      </w:r>
    </w:p>
    <w:p w14:paraId="53C071D1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HTML отвечает за структуру и содержание страницы. HTML состоит из тегов, а тег состоит из имени, заключённого между знаками «меньше» и «больше». Примеры тегов: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&lt;ul&gt;</w:t>
      </w:r>
      <w:r>
        <w:rPr>
          <w:rFonts w:ascii="Arial" w:hAnsi="Arial" w:cs="Arial"/>
          <w:color w:val="333333"/>
        </w:rPr>
        <w:t>.</w:t>
      </w:r>
    </w:p>
    <w:p w14:paraId="18DB4DD3" w14:textId="77777777" w:rsidR="00411053" w:rsidRDefault="00411053" w:rsidP="0041105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Парные теги</w:t>
      </w:r>
    </w:p>
    <w:p w14:paraId="30455000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 бывают парными и одиночными. Парные теги могут содержать текст и другие теги. У парных тегов, в отличие от одиночных, есть вторая половинка — закрывающий тег:</w:t>
      </w:r>
    </w:p>
    <w:p w14:paraId="6E1ADA40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&lt;h1&gt;Текст заголовка&lt;/h1&gt;</w:t>
      </w:r>
    </w:p>
    <w:p w14:paraId="1733C9AE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закрывающей части парных тегов перед именем ставится символ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</w:t>
      </w:r>
      <w:r>
        <w:rPr>
          <w:rFonts w:ascii="Arial" w:hAnsi="Arial" w:cs="Arial"/>
          <w:color w:val="333333"/>
        </w:rPr>
        <w:t> («слэш»).</w:t>
      </w:r>
    </w:p>
    <w:p w14:paraId="38CCD893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парные теги можно вкладывать другие теги. Например, как в списках:</w:t>
      </w:r>
    </w:p>
    <w:p w14:paraId="259D5A5E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&lt;ul&gt;</w:t>
      </w:r>
    </w:p>
    <w:p w14:paraId="20A08F42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&lt;li&gt;Элемент списка&lt;/li&gt;</w:t>
      </w:r>
    </w:p>
    <w:p w14:paraId="4AA498EA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&lt;/ul&gt;</w:t>
      </w:r>
    </w:p>
    <w:p w14:paraId="278B1CDB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вложенных тегов всегда нужно следить за правильным порядком закрытия. Вложенный тег не может закрываться позже родительского:</w:t>
      </w:r>
    </w:p>
    <w:p w14:paraId="1EDEBADA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&lt;ul&gt;&lt;li&gt;Элемент списка&lt;/ul&gt;&lt;/li&gt; &lt;!-- Плохо  --&gt;</w:t>
      </w:r>
    </w:p>
    <w:p w14:paraId="61B306FF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&lt;ul&gt;&lt;li&gt;Элемент списка&lt;/li&gt;&lt;/ul&gt; &lt;!-- Хорошо --&gt;</w:t>
      </w:r>
    </w:p>
    <w:p w14:paraId="2C20619E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 все теги можно вкладывать в другие теги, например,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нельзя вкладывать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714DC356" w14:textId="77777777" w:rsidR="00411053" w:rsidRDefault="00411053" w:rsidP="0041105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lastRenderedPageBreak/>
        <w:t>Одиночные теги</w:t>
      </w:r>
    </w:p>
    <w:p w14:paraId="4F4BAB62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Существуют не только парные, но и одиночные теги. Например,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позволяет добавить картинку в разметку.</w:t>
      </w:r>
    </w:p>
    <w:p w14:paraId="24FAB33B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 по себе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не имеет смысла. Чтобы этот тег был действительно полезен, необходимо написать внутри него адрес, ведущий к картинке. Делается это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r>
        <w:rPr>
          <w:rFonts w:ascii="Arial" w:hAnsi="Arial" w:cs="Arial"/>
          <w:color w:val="333333"/>
        </w:rPr>
        <w:t>:</w:t>
      </w:r>
    </w:p>
    <w:p w14:paraId="40BAB61A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&lt;img src="keks.png"&gt;</w:t>
      </w:r>
    </w:p>
    <w:p w14:paraId="55E8CADA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тега может быть несколько атрибутов. В этом случае они пишутся через пробел:</w:t>
      </w:r>
    </w:p>
    <w:p w14:paraId="5EBAEB01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&lt;тег атрибут1="значение1" атрибут2="значение2"&gt;</w:t>
      </w:r>
    </w:p>
    <w:p w14:paraId="43D66F16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Например, картинке при желании можно задать размеры:</w:t>
      </w:r>
    </w:p>
    <w:p w14:paraId="14708426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&lt;img src="keks.png" width="200" height="100"&gt;</w:t>
      </w:r>
    </w:p>
    <w:p w14:paraId="3B8A6186" w14:textId="77777777" w:rsidR="00411053" w:rsidRDefault="00411053" w:rsidP="0041105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Комментарии</w:t>
      </w:r>
    </w:p>
    <w:p w14:paraId="46CC229A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Код, заключённый между символами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&lt;!--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--&gt;</w:t>
      </w:r>
      <w:r>
        <w:rPr>
          <w:rFonts w:ascii="Arial" w:hAnsi="Arial" w:cs="Arial"/>
          <w:color w:val="333333"/>
        </w:rPr>
        <w:t>, работать не будет. Если эти символы удалить, то код заработает, это называется «раскомментировать». С помощью комментариев обычно </w:t>
      </w:r>
      <w:r>
        <w:rPr>
          <w:rStyle w:val="a5"/>
          <w:rFonts w:ascii="Arial" w:hAnsi="Arial" w:cs="Arial"/>
          <w:color w:val="333333"/>
        </w:rPr>
        <w:t>временно</w:t>
      </w:r>
      <w:r>
        <w:rPr>
          <w:rFonts w:ascii="Arial" w:hAnsi="Arial" w:cs="Arial"/>
          <w:color w:val="333333"/>
        </w:rPr>
        <w:t> отключают какой-то код или оставляют подсказки и разъяснения.</w:t>
      </w:r>
    </w:p>
    <w:p w14:paraId="20584E61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&lt;!-- Это комментарий в HTML --&gt;</w:t>
      </w:r>
    </w:p>
    <w:p w14:paraId="76C3B04F" w14:textId="77777777" w:rsidR="00411053" w:rsidRDefault="00411053" w:rsidP="0041105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CSS</w:t>
      </w:r>
    </w:p>
    <w:p w14:paraId="4C4FB511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 расшифровывается как «Cascading Style Sheets», то есть «каскадные таблицы стилей».</w:t>
      </w:r>
    </w:p>
    <w:p w14:paraId="28E23C72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CSS отвечает за внешний вид страницы.</w:t>
      </w:r>
    </w:p>
    <w:p w14:paraId="0A35B124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CSS можно задавать параметры для любого тега: ширину и высоту, отступы, цвет и размер шрифта, фон и так далее. Все эти параметры задаются с помощью свойств в следующем формате:</w:t>
      </w:r>
    </w:p>
    <w:p w14:paraId="48D96FBE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свойство: значение;</w:t>
      </w:r>
    </w:p>
    <w:p w14:paraId="58A0B8AB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14:paraId="28D9607F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color: red;</w:t>
      </w:r>
    </w:p>
    <w:p w14:paraId="3657C2F3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padding: 10px;</w:t>
      </w:r>
    </w:p>
    <w:p w14:paraId="5FDEC3CF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Стили к тегам добавляются чаще всего при помощи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.</w:t>
      </w:r>
    </w:p>
    <w:p w14:paraId="000ACCBF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Например, если мы хотим, чтобы определённые стили, описанные, допустим, в классе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feature-kitten</w:t>
      </w:r>
      <w:r>
        <w:rPr>
          <w:rFonts w:ascii="Arial" w:hAnsi="Arial" w:cs="Arial"/>
          <w:color w:val="333333"/>
        </w:rPr>
        <w:t>, применились к тегу &lt;p&gt;, то в разметке напишем так:</w:t>
      </w:r>
    </w:p>
    <w:p w14:paraId="395D681F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&lt;p class="feature-kitten"&gt;...&lt;/p&gt;</w:t>
      </w:r>
    </w:p>
    <w:p w14:paraId="4F703199" w14:textId="77777777" w:rsidR="00411053" w:rsidRDefault="00411053" w:rsidP="0041105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CSS-правила</w:t>
      </w:r>
    </w:p>
    <w:p w14:paraId="1E2B94DF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сказать, что CSS-правило — это группа свойств и их значений, которая целиком применяется к тем тегам, на которые указывает селектор.</w:t>
      </w:r>
    </w:p>
    <w:p w14:paraId="08FB0422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выглядит это так:</w:t>
      </w:r>
    </w:p>
    <w:p w14:paraId="20DA4D04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селектор {</w:t>
      </w:r>
    </w:p>
    <w:p w14:paraId="71C962EC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свойство1: значение;</w:t>
      </w:r>
    </w:p>
    <w:p w14:paraId="55E4FB15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свойство2: значение;</w:t>
      </w:r>
    </w:p>
    <w:p w14:paraId="4C813E81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1547A798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Задавать стили можно не только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, но и по тегам. Селектор указывает, к каким тегам применятся свойства из CSS-правила. Селекторы по тегам работают проще всего: они выбирают все теги с подходящим именем.</w:t>
      </w:r>
    </w:p>
    <w:p w14:paraId="78F525B1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 color: red; }</w:t>
      </w:r>
    </w:p>
    <w:p w14:paraId="6FB3EF55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селектором является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r>
        <w:rPr>
          <w:rFonts w:ascii="Arial" w:hAnsi="Arial" w:cs="Arial"/>
          <w:color w:val="333333"/>
        </w:rPr>
        <w:t>, и он выбирает все теги с именем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r>
        <w:rPr>
          <w:rFonts w:ascii="Arial" w:hAnsi="Arial" w:cs="Arial"/>
          <w:color w:val="333333"/>
        </w:rPr>
        <w:t> (то есть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), а теги с другим именем, например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h1</w:t>
      </w:r>
      <w:r>
        <w:rPr>
          <w:rFonts w:ascii="Arial" w:hAnsi="Arial" w:cs="Arial"/>
          <w:color w:val="333333"/>
        </w:rPr>
        <w:t>, не выбирает.</w:t>
      </w:r>
    </w:p>
    <w:p w14:paraId="64F18FC8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 же стилизация задаётся по классам, то стили применяются только к тегам с такими классами.</w:t>
      </w:r>
    </w:p>
    <w:p w14:paraId="2225C7E5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.название_класса {</w:t>
      </w:r>
    </w:p>
    <w:p w14:paraId="1E7266AC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свойство: значение;</w:t>
      </w:r>
    </w:p>
    <w:p w14:paraId="25D99D18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286C5592" w14:textId="77777777" w:rsidR="00411053" w:rsidRDefault="00411053" w:rsidP="0041105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lastRenderedPageBreak/>
        <w:t>Миксование классов</w:t>
      </w:r>
    </w:p>
    <w:p w14:paraId="5F1B9030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HTML-элемента может быть сколько угодно классов, в этом случае они перечисляются 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 через пробел, например:</w:t>
      </w:r>
    </w:p>
    <w:p w14:paraId="3F776C96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&lt;li class="product"&gt;Товар&lt;/li&gt;</w:t>
      </w:r>
    </w:p>
    <w:p w14:paraId="638D8697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&lt;li class="product hit"&gt;Товар, а ещё хит продаж&lt;/li&gt;</w:t>
      </w:r>
    </w:p>
    <w:p w14:paraId="47712F5D" w14:textId="77777777" w:rsidR="00411053" w:rsidRDefault="00411053" w:rsidP="0041105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&lt;li class="product hit sale"&gt;Товар, хит продаж и со ски-и-идкой!&lt;/li&gt;</w:t>
      </w:r>
    </w:p>
    <w:p w14:paraId="5C32DAD3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миксование используют так: в один класс выносят общее оформление, а в дополнительных классах описывают его модификации.</w:t>
      </w:r>
    </w:p>
    <w:p w14:paraId="2601BAE7" w14:textId="77777777" w:rsidR="00411053" w:rsidRDefault="00411053" w:rsidP="0041105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Комментарии</w:t>
      </w:r>
    </w:p>
    <w:p w14:paraId="2B6BF920" w14:textId="77777777" w:rsidR="00411053" w:rsidRDefault="00411053" w:rsidP="0041105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CSS тоже существуют комментарии, их отличие от HTML-комментариев в том, что код или подсказки пишутся между символами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/* и */</w:t>
      </w:r>
      <w:r>
        <w:rPr>
          <w:rFonts w:ascii="Arial" w:hAnsi="Arial" w:cs="Arial"/>
          <w:color w:val="333333"/>
        </w:rPr>
        <w:t>.</w:t>
      </w:r>
    </w:p>
    <w:p w14:paraId="6A171BBA" w14:textId="77777777" w:rsidR="00411053" w:rsidRDefault="00411053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bookmarkStart w:id="0" w:name="_GoBack"/>
      <w:bookmarkEnd w:id="0"/>
    </w:p>
    <w:p w14:paraId="06DDD9E3" w14:textId="77777777" w:rsidR="00411053" w:rsidRDefault="00411053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</w:p>
    <w:p w14:paraId="7D7B9972" w14:textId="77777777" w:rsidR="00411053" w:rsidRDefault="00411053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</w:p>
    <w:p w14:paraId="0ED1C625" w14:textId="07FC84B4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Начнём!</w:t>
      </w:r>
    </w:p>
    <w:p w14:paraId="20AB2B59" w14:textId="77777777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Каждый HTML-документ начинается с декларации типа документа, или «доктайпа». Тип документа необходим, чтобы браузер мог определить версию HTML и правильно отобразить страницу.</w:t>
      </w:r>
    </w:p>
    <w:p w14:paraId="60B5E1B6" w14:textId="77777777" w:rsidR="0027556F" w:rsidRPr="0027556F" w:rsidRDefault="0027556F" w:rsidP="002755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27556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&lt;!DOCTYPE html&gt;</w:t>
      </w:r>
    </w:p>
    <w:p w14:paraId="7F772FD3" w14:textId="04999A0A" w:rsidR="00F12C76" w:rsidRDefault="00F12C76" w:rsidP="006C0B77">
      <w:pPr>
        <w:spacing w:after="0"/>
        <w:ind w:firstLine="709"/>
        <w:jc w:val="both"/>
      </w:pPr>
    </w:p>
    <w:p w14:paraId="6DE68B59" w14:textId="77777777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Простейшая HTML-страница состоит как минимум из трёх тегов: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&lt;html&gt;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>.</w:t>
      </w:r>
    </w:p>
    <w:p w14:paraId="407CDA68" w14:textId="77777777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&lt;html&gt;</w:t>
      </w:r>
      <w:r>
        <w:rPr>
          <w:rFonts w:ascii="Arial" w:hAnsi="Arial" w:cs="Arial"/>
          <w:color w:val="333333"/>
        </w:rPr>
        <w:t> располагается в документе сразу после доктайпа и содержит все остальные теги, включая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>. Тегу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&lt;html&gt;</w:t>
      </w:r>
      <w:r>
        <w:rPr>
          <w:rFonts w:ascii="Arial" w:hAnsi="Arial" w:cs="Arial"/>
          <w:color w:val="333333"/>
        </w:rPr>
        <w:t> обычно добавляют важный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lang</w:t>
      </w:r>
      <w:r>
        <w:rPr>
          <w:rFonts w:ascii="Arial" w:hAnsi="Arial" w:cs="Arial"/>
          <w:color w:val="333333"/>
        </w:rPr>
        <w:t> (сокращение от английского «language»), в котором задаётся язык документа. Наш сайт будет русскоязычным, поэтому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lang</w:t>
      </w:r>
      <w:r>
        <w:rPr>
          <w:rFonts w:ascii="Arial" w:hAnsi="Arial" w:cs="Arial"/>
          <w:color w:val="333333"/>
        </w:rPr>
        <w:t> пропишем такое значение:</w:t>
      </w:r>
    </w:p>
    <w:p w14:paraId="10D3920A" w14:textId="77777777" w:rsidR="0027556F" w:rsidRDefault="0027556F" w:rsidP="0027556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&lt;html lang="ru"&gt;</w:t>
      </w:r>
    </w:p>
    <w:p w14:paraId="1F963D56" w14:textId="77777777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хранит важную служебную информацию, а в теге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 xml:space="preserve"> хранится содержание страницы, которое отображается в окне браузера. Все тексты </w:t>
      </w:r>
      <w:r>
        <w:rPr>
          <w:rFonts w:ascii="Arial" w:hAnsi="Arial" w:cs="Arial"/>
          <w:color w:val="333333"/>
        </w:rPr>
        <w:lastRenderedPageBreak/>
        <w:t>и картинки мы будем добавлять внутрь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>. В документе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head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r>
        <w:rPr>
          <w:rFonts w:ascii="Arial" w:hAnsi="Arial" w:cs="Arial"/>
          <w:color w:val="333333"/>
        </w:rPr>
        <w:t> могут быть использованы только один раз.</w:t>
      </w:r>
    </w:p>
    <w:p w14:paraId="61BBCC74" w14:textId="77777777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начнём работу над прототипом главной страницы нашего сайта!</w:t>
      </w:r>
    </w:p>
    <w:p w14:paraId="7C9F7187" w14:textId="77777777" w:rsidR="0027556F" w:rsidRDefault="0027556F" w:rsidP="0027556F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lang</w:t>
      </w:r>
      <w:r>
        <w:rPr>
          <w:rFonts w:ascii="Arial" w:hAnsi="Arial" w:cs="Arial"/>
          <w:color w:val="333333"/>
        </w:rPr>
        <w:t> можно задавать любым тегам, если нужно уточнить, на каком языке написан текст внутри тега. Но если задать его тегу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&lt;html&gt;</w:t>
      </w:r>
      <w:r>
        <w:rPr>
          <w:rFonts w:ascii="Arial" w:hAnsi="Arial" w:cs="Arial"/>
          <w:color w:val="333333"/>
        </w:rPr>
        <w:t>, то действие атрибута распространится на весь документ целиком.</w:t>
      </w:r>
    </w:p>
    <w:p w14:paraId="13B71FB7" w14:textId="0BD33DC2" w:rsidR="0027556F" w:rsidRDefault="0027556F" w:rsidP="006C0B77">
      <w:pPr>
        <w:spacing w:after="0"/>
        <w:ind w:firstLine="709"/>
        <w:jc w:val="both"/>
      </w:pPr>
    </w:p>
    <w:p w14:paraId="41F4FCBD" w14:textId="6E90C084" w:rsidR="0027556F" w:rsidRDefault="0027556F" w:rsidP="006C0B77">
      <w:pPr>
        <w:spacing w:after="0"/>
        <w:ind w:firstLine="709"/>
        <w:jc w:val="both"/>
      </w:pPr>
    </w:p>
    <w:p w14:paraId="4507E40B" w14:textId="77777777" w:rsidR="0027556F" w:rsidRDefault="0027556F" w:rsidP="0027556F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предназначен для хранения служебной информации о странице. Он располагается первым в теге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&lt;html&gt;</w:t>
      </w:r>
      <w:r>
        <w:rPr>
          <w:rFonts w:ascii="Arial" w:hAnsi="Arial" w:cs="Arial"/>
          <w:color w:val="333333"/>
        </w:rPr>
        <w:t>, сразу перед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>.</w:t>
      </w:r>
    </w:p>
    <w:p w14:paraId="5AC44752" w14:textId="77777777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обычно содержится заголовок, ключевые слова, описание страницы и другие служебные данные. Также внутри него подключаются внешние ресурсы, например, стили. Содержимое этого тега не отображается на странице напрямую.</w:t>
      </w:r>
    </w:p>
    <w:p w14:paraId="36F10003" w14:textId="77777777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Помните, в </w:t>
      </w:r>
      <w:hyperlink r:id="rId5" w:history="1">
        <w:r>
          <w:rPr>
            <w:rStyle w:val="a4"/>
            <w:rFonts w:ascii="Arial" w:hAnsi="Arial" w:cs="Arial"/>
            <w:color w:val="3527B6"/>
          </w:rPr>
          <w:t>первой части</w:t>
        </w:r>
      </w:hyperlink>
      <w:r>
        <w:rPr>
          <w:rFonts w:ascii="Arial" w:hAnsi="Arial" w:cs="Arial"/>
          <w:color w:val="333333"/>
        </w:rPr>
        <w:t> стартового тренажёра мы уже пробовали менять содержимое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? Тогда мы с помощью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&lt;link&gt;</w:t>
      </w:r>
      <w:r>
        <w:rPr>
          <w:rFonts w:ascii="Arial" w:hAnsi="Arial" w:cs="Arial"/>
          <w:color w:val="333333"/>
        </w:rPr>
        <w:t> подключали к документу разные CSS-файлы:</w:t>
      </w:r>
    </w:p>
    <w:p w14:paraId="569A4A28" w14:textId="77777777" w:rsidR="0027556F" w:rsidRPr="0027556F" w:rsidRDefault="0027556F" w:rsidP="0027556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27556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&lt;head&gt;</w:t>
      </w:r>
    </w:p>
    <w:p w14:paraId="781BBCEA" w14:textId="77777777" w:rsidR="0027556F" w:rsidRPr="0027556F" w:rsidRDefault="0027556F" w:rsidP="0027556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27556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&lt;link href="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адрес</w:t>
      </w:r>
      <w:r w:rsidRPr="0027556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_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файла</w:t>
      </w:r>
      <w:r w:rsidRPr="0027556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_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стилей</w:t>
      </w:r>
      <w:r w:rsidRPr="0027556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.css" rel="stylesheet"&gt;</w:t>
      </w:r>
    </w:p>
    <w:p w14:paraId="5B2B5BC9" w14:textId="77777777" w:rsidR="0027556F" w:rsidRDefault="0027556F" w:rsidP="0027556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&lt;/head&gt;</w:t>
      </w:r>
    </w:p>
    <w:p w14:paraId="296D14BF" w14:textId="77777777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&lt;link&gt;</w:t>
      </w:r>
      <w:r>
        <w:rPr>
          <w:rFonts w:ascii="Arial" w:hAnsi="Arial" w:cs="Arial"/>
          <w:color w:val="333333"/>
        </w:rPr>
        <w:t> 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</w:rPr>
        <w:t> задаётся адрес стилевого файла, а 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rel</w:t>
      </w:r>
      <w:r>
        <w:rPr>
          <w:rFonts w:ascii="Arial" w:hAnsi="Arial" w:cs="Arial"/>
          <w:color w:val="333333"/>
        </w:rPr>
        <w:t> со значением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stylesheet</w:t>
      </w:r>
      <w:r>
        <w:rPr>
          <w:rFonts w:ascii="Arial" w:hAnsi="Arial" w:cs="Arial"/>
          <w:color w:val="333333"/>
        </w:rPr>
        <w:t> говорит браузеру, что мы подключаем именно стили, а не что-то другое.</w:t>
      </w:r>
    </w:p>
    <w:p w14:paraId="58C1BE59" w14:textId="77777777" w:rsidR="0027556F" w:rsidRDefault="0027556F" w:rsidP="0027556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 этого мы подключали полностью готовые стили дизайна, теперь же подключим специальные стили для прототипирования. Они «проявят» крупные блоки и немного изменят оформление текста. С этими стилями нам будет удобнее проектировать сайт, так как будет видна структура всей страницы.</w:t>
      </w:r>
    </w:p>
    <w:p w14:paraId="1BB049CE" w14:textId="77777777" w:rsidR="0027556F" w:rsidRDefault="0027556F" w:rsidP="0027556F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стили подключаются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, но это необязательно. Вы также можете подключить стили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>. Это не будет ошибкой, хотя делать так не рекомендуется.</w:t>
      </w:r>
    </w:p>
    <w:p w14:paraId="42366A56" w14:textId="550C25C6" w:rsidR="0027556F" w:rsidRDefault="0027556F" w:rsidP="006C0B77">
      <w:pPr>
        <w:spacing w:after="0"/>
        <w:ind w:firstLine="709"/>
        <w:jc w:val="both"/>
      </w:pPr>
    </w:p>
    <w:p w14:paraId="4E11F0C6" w14:textId="214EBF96" w:rsidR="0027556F" w:rsidRDefault="0027556F" w:rsidP="006C0B77">
      <w:pPr>
        <w:spacing w:after="0"/>
        <w:ind w:firstLine="709"/>
        <w:jc w:val="both"/>
      </w:pPr>
    </w:p>
    <w:p w14:paraId="6518A74B" w14:textId="7DD6E539" w:rsidR="0027556F" w:rsidRDefault="0027556F" w:rsidP="006C0B77">
      <w:pPr>
        <w:spacing w:after="0"/>
        <w:ind w:firstLine="709"/>
        <w:jc w:val="both"/>
      </w:pPr>
    </w:p>
    <w:p w14:paraId="7E3F9F69" w14:textId="77777777" w:rsidR="0027556F" w:rsidRPr="0027556F" w:rsidRDefault="0027556F" w:rsidP="0027556F">
      <w:pPr>
        <w:shd w:val="clear" w:color="auto" w:fill="FFFFFF"/>
        <w:spacing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элемент, который располагается в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&lt;head&gt;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тег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&lt;title&gt;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задаётся заголовок страницы, который отображается во вкладках браузера:</w:t>
      </w:r>
    </w:p>
    <w:p w14:paraId="69D37DD9" w14:textId="543670A6" w:rsidR="0027556F" w:rsidRPr="0027556F" w:rsidRDefault="0027556F" w:rsidP="0027556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7556F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EEBFC4" wp14:editId="7CE0B96C">
            <wp:extent cx="4400550" cy="762000"/>
            <wp:effectExtent l="0" t="0" r="0" b="0"/>
            <wp:docPr id="1" name="Рисунок 1" descr="Скриншот браузера с заданным тегом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браузера с заданным тегом 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CDAA" w14:textId="77777777" w:rsidR="0027556F" w:rsidRPr="0027556F" w:rsidRDefault="0027556F" w:rsidP="0027556F">
      <w:pPr>
        <w:shd w:val="clear" w:color="auto" w:fill="FFFFFF"/>
        <w:spacing w:before="255"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вот пример использования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&lt;title&gt;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коде:</w:t>
      </w:r>
    </w:p>
    <w:p w14:paraId="34D1D8D0" w14:textId="77777777" w:rsidR="0027556F" w:rsidRPr="0027556F" w:rsidRDefault="0027556F" w:rsidP="002755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7556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&lt;head&gt;</w:t>
      </w:r>
    </w:p>
    <w:p w14:paraId="71776652" w14:textId="77777777" w:rsidR="0027556F" w:rsidRPr="0027556F" w:rsidRDefault="0027556F" w:rsidP="002755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7556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&lt;title&gt;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Тренажёры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— HTML Academy&lt;/title&gt;</w:t>
      </w:r>
    </w:p>
    <w:p w14:paraId="0C9D51ED" w14:textId="77777777" w:rsidR="0027556F" w:rsidRPr="0027556F" w:rsidRDefault="0027556F" w:rsidP="002755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27556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&lt;/head&gt;</w:t>
      </w:r>
    </w:p>
    <w:p w14:paraId="0A5CA793" w14:textId="77777777" w:rsidR="0027556F" w:rsidRPr="0027556F" w:rsidRDefault="0027556F" w:rsidP="0027556F">
      <w:pPr>
        <w:shd w:val="clear" w:color="auto" w:fill="FFFFFF"/>
        <w:spacing w:before="255"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Текст в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&lt;title&gt;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должен описывать содержимое документа в целом. По заголовку должно быть понятно, о чём эта страница, даже когда она не открыта в браузере, а отображается в результатах поиска или в браузерных закладках.</w:t>
      </w:r>
    </w:p>
    <w:p w14:paraId="1F9567E7" w14:textId="77777777" w:rsidR="0027556F" w:rsidRPr="0027556F" w:rsidRDefault="0027556F" w:rsidP="0027556F">
      <w:pPr>
        <w:shd w:val="clear" w:color="auto" w:fill="FFFFFF"/>
        <w:spacing w:before="255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дадим нашей странице подходящее название. Вы увидите, как изменится заголовок страницы в верхней части мини-браузера.</w:t>
      </w:r>
    </w:p>
    <w:p w14:paraId="3824BB03" w14:textId="478C796E" w:rsidR="0027556F" w:rsidRDefault="0027556F" w:rsidP="006C0B77">
      <w:pPr>
        <w:spacing w:after="0"/>
        <w:ind w:firstLine="709"/>
        <w:jc w:val="both"/>
      </w:pPr>
    </w:p>
    <w:p w14:paraId="731B44BA" w14:textId="7828969E" w:rsidR="0027556F" w:rsidRDefault="0027556F" w:rsidP="006C0B77">
      <w:pPr>
        <w:spacing w:after="0"/>
        <w:ind w:firstLine="709"/>
        <w:jc w:val="both"/>
      </w:pPr>
    </w:p>
    <w:p w14:paraId="48271FC3" w14:textId="1FFA5921" w:rsidR="0027556F" w:rsidRDefault="0027556F" w:rsidP="006C0B77">
      <w:pPr>
        <w:spacing w:after="0"/>
        <w:ind w:firstLine="709"/>
        <w:jc w:val="both"/>
      </w:pPr>
    </w:p>
    <w:p w14:paraId="4BB8F386" w14:textId="77777777" w:rsidR="0027556F" w:rsidRPr="0027556F" w:rsidRDefault="0027556F" w:rsidP="0027556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27556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Тег main, основное содержание</w:t>
      </w:r>
    </w:p>
    <w:p w14:paraId="1163379F" w14:textId="77777777" w:rsidR="0027556F" w:rsidRPr="0027556F" w:rsidRDefault="0027556F" w:rsidP="0027556F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временно переключимся со служебной информации на содержание. Сейчас мы проектируем структуру страниц на уровне крупных блоков (введение, основное содержание, заключение и так далее) и для этого нам нужны подходящие теги.</w:t>
      </w:r>
    </w:p>
    <w:p w14:paraId="26597D5E" w14:textId="77777777" w:rsidR="0027556F" w:rsidRPr="0027556F" w:rsidRDefault="0027556F" w:rsidP="0027556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первый такой тег — это тег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выделяет основное содержание страницы, которое не повторяется на других страницах. И обычно на странице используется один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22B583D" w14:textId="77777777" w:rsidR="0027556F" w:rsidRPr="0027556F" w:rsidRDefault="0027556F" w:rsidP="002755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27556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&lt;main&gt;</w:t>
      </w:r>
    </w:p>
    <w:p w14:paraId="63E4F4E0" w14:textId="77777777" w:rsidR="0027556F" w:rsidRPr="0027556F" w:rsidRDefault="0027556F" w:rsidP="002755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27556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Привет, я основной контент! Живу только на этой странице.</w:t>
      </w:r>
    </w:p>
    <w:p w14:paraId="6193119C" w14:textId="77777777" w:rsidR="0027556F" w:rsidRPr="0027556F" w:rsidRDefault="0027556F" w:rsidP="002755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27556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&lt;/main&gt;</w:t>
      </w:r>
    </w:p>
    <w:p w14:paraId="62177E83" w14:textId="77777777" w:rsidR="0027556F" w:rsidRPr="0027556F" w:rsidRDefault="0027556F" w:rsidP="0027556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Наш сайт будет состоять из нескольких страниц. На каждой из них будут повторяющиеся шапка и подвал, а также уникальный контент страницы. Вот его и заключим в тег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A5D568F" w14:textId="77777777" w:rsidR="0027556F" w:rsidRPr="0027556F" w:rsidRDefault="0027556F" w:rsidP="0027556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 главной странице, которую мы сейчас верстаем, есть приветственный текст. Он является её основным контентом и на других страницах его не будет. А значит 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весь этот текст нужно заключить в тег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 внутренних страницах в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 уже другое основное содержимое.</w:t>
      </w:r>
    </w:p>
    <w:p w14:paraId="29CE862A" w14:textId="77777777" w:rsidR="0027556F" w:rsidRPr="0027556F" w:rsidRDefault="0027556F" w:rsidP="0027556F">
      <w:pPr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Спецификация не допускает использование на одной странице более одного тега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у них нет специального атрибута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hidden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Этот атрибут добавляется HTML-элементу, например, в одностраничных приложениях (Single Page Application), чтобы менять содержимое страницы, делая видимым тот или иной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разных состояниях приложения. Атрибут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hidden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 браузеру, что элемент не должен отображаться и использоваться в момент, когда отображается и используется содержимое другого </w:t>
      </w:r>
      <w:r w:rsidRPr="0027556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&lt;main&gt;</w:t>
      </w:r>
      <w:r w:rsidRPr="002755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239FFEF" w14:textId="3BA64B54" w:rsidR="0027556F" w:rsidRDefault="0027556F" w:rsidP="006C0B77">
      <w:pPr>
        <w:spacing w:after="0"/>
        <w:ind w:firstLine="709"/>
        <w:jc w:val="both"/>
      </w:pPr>
    </w:p>
    <w:p w14:paraId="75A49A26" w14:textId="46BA8C54" w:rsidR="00B6092D" w:rsidRDefault="00B6092D" w:rsidP="006C0B77">
      <w:pPr>
        <w:spacing w:after="0"/>
        <w:ind w:firstLine="709"/>
        <w:jc w:val="both"/>
      </w:pPr>
    </w:p>
    <w:p w14:paraId="7DA65B56" w14:textId="720AF6DD" w:rsidR="00B6092D" w:rsidRDefault="00B6092D" w:rsidP="006C0B77">
      <w:pPr>
        <w:spacing w:after="0"/>
        <w:ind w:firstLine="709"/>
        <w:jc w:val="both"/>
      </w:pPr>
    </w:p>
    <w:p w14:paraId="781D9FFE" w14:textId="77777777" w:rsidR="00B6092D" w:rsidRDefault="00B6092D" w:rsidP="00B6092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Кроме уникального основного содержимого страницы, у нас есть повторяющиеся на других страницах вводная часть и заключительная часть.</w:t>
      </w:r>
    </w:p>
    <w:p w14:paraId="238FBA3A" w14:textId="77777777" w:rsidR="00B6092D" w:rsidRDefault="00B6092D" w:rsidP="00B6092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Вводную часть страницы, которую чаще называют «шапкой», описывает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&lt;header&gt;</w:t>
      </w:r>
      <w:r>
        <w:rPr>
          <w:rFonts w:ascii="Arial" w:hAnsi="Arial" w:cs="Arial"/>
          <w:color w:val="333333"/>
        </w:rPr>
        <w:t>. Аналогично ему, заключительную часть страницы, или «подвал», описывает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&lt;footer&gt;</w:t>
      </w:r>
      <w:r>
        <w:rPr>
          <w:rFonts w:ascii="Arial" w:hAnsi="Arial" w:cs="Arial"/>
          <w:color w:val="333333"/>
        </w:rPr>
        <w:t>.</w:t>
      </w:r>
    </w:p>
    <w:p w14:paraId="5BE80CB9" w14:textId="77777777" w:rsidR="00B6092D" w:rsidRDefault="00B6092D" w:rsidP="00B60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&lt;header&gt;</w:t>
      </w:r>
    </w:p>
    <w:p w14:paraId="703D0440" w14:textId="77777777" w:rsidR="00B6092D" w:rsidRDefault="00B6092D" w:rsidP="00B60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Я шапка сайта. Могу повторяться на других страницах.</w:t>
      </w:r>
    </w:p>
    <w:p w14:paraId="6FD8EC6E" w14:textId="77777777" w:rsidR="00B6092D" w:rsidRDefault="00B6092D" w:rsidP="00B60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&lt;/header&gt;</w:t>
      </w:r>
    </w:p>
    <w:p w14:paraId="6FF3286D" w14:textId="77777777" w:rsidR="00B6092D" w:rsidRDefault="00B6092D" w:rsidP="00B60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&lt;main&gt;</w:t>
      </w:r>
    </w:p>
    <w:p w14:paraId="5E62D029" w14:textId="77777777" w:rsidR="00B6092D" w:rsidRDefault="00B6092D" w:rsidP="00B60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Я основной контент! Живу только на этой странице.</w:t>
      </w:r>
    </w:p>
    <w:p w14:paraId="0FD8AAC3" w14:textId="77777777" w:rsidR="00B6092D" w:rsidRDefault="00B6092D" w:rsidP="00B60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&lt;/main&gt;</w:t>
      </w:r>
    </w:p>
    <w:p w14:paraId="061BA39B" w14:textId="77777777" w:rsidR="00B6092D" w:rsidRDefault="00B6092D" w:rsidP="00B60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&lt;footer&gt;</w:t>
      </w:r>
    </w:p>
    <w:p w14:paraId="6D601D97" w14:textId="77777777" w:rsidR="00B6092D" w:rsidRDefault="00B6092D" w:rsidP="00B60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Я подвал сайта, я как шапка.</w:t>
      </w:r>
    </w:p>
    <w:p w14:paraId="1B5C111C" w14:textId="77777777" w:rsidR="00B6092D" w:rsidRDefault="00B6092D" w:rsidP="00B6092D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&lt;/footer&gt;</w:t>
      </w:r>
    </w:p>
    <w:p w14:paraId="36091E56" w14:textId="77777777" w:rsidR="00B6092D" w:rsidRDefault="00B6092D" w:rsidP="00B6092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на странице появляется по одному тегу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&lt;header&gt;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&lt;footer&gt;</w:t>
      </w:r>
      <w:r>
        <w:rPr>
          <w:rFonts w:ascii="Arial" w:hAnsi="Arial" w:cs="Arial"/>
          <w:color w:val="333333"/>
        </w:rPr>
        <w:t>, но их может быть и больше.</w:t>
      </w:r>
    </w:p>
    <w:p w14:paraId="16DDA7CE" w14:textId="77777777" w:rsidR="00B6092D" w:rsidRDefault="00B6092D" w:rsidP="00B6092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разметим шапку и подвал главной страницы. В качестве содержания пока используем текстовые «заглушки».</w:t>
      </w:r>
    </w:p>
    <w:p w14:paraId="507B4627" w14:textId="77777777" w:rsidR="00B6092D" w:rsidRDefault="00B6092D" w:rsidP="00B6092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&lt;header&gt;</w:t>
      </w:r>
      <w:r>
        <w:rPr>
          <w:rFonts w:ascii="Arial" w:hAnsi="Arial" w:cs="Arial"/>
          <w:color w:val="333333"/>
        </w:rPr>
        <w:t xml:space="preserve"> — это не только шапка сайта с логотипом и меню, он может использоваться, например, и как «шапка» какой-нибудь статьи или раздела сайта. </w:t>
      </w:r>
      <w:r>
        <w:rPr>
          <w:rFonts w:ascii="Arial" w:hAnsi="Arial" w:cs="Arial"/>
          <w:color w:val="333333"/>
        </w:rPr>
        <w:lastRenderedPageBreak/>
        <w:t>Конечно, в случае со статьёй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&lt;header&gt;</w:t>
      </w:r>
      <w:r>
        <w:rPr>
          <w:rFonts w:ascii="Arial" w:hAnsi="Arial" w:cs="Arial"/>
          <w:color w:val="333333"/>
        </w:rPr>
        <w:t> называют не «шапкой», а вводной частью, в которой могут содержаться заголовки, оглавление и так далее.</w:t>
      </w:r>
    </w:p>
    <w:p w14:paraId="243F287A" w14:textId="77777777" w:rsidR="00B6092D" w:rsidRDefault="00B6092D" w:rsidP="00B6092D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&lt;footer&gt;</w:t>
      </w:r>
      <w:r>
        <w:rPr>
          <w:rFonts w:ascii="Arial" w:hAnsi="Arial" w:cs="Arial"/>
          <w:color w:val="333333"/>
        </w:rPr>
        <w:t> ситуация аналогичная. В привычном понимании это подвал сайта, с копирайтами, контактной информацией и так далее. Но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&lt;footer&gt;</w:t>
      </w:r>
      <w:r>
        <w:rPr>
          <w:rFonts w:ascii="Arial" w:hAnsi="Arial" w:cs="Arial"/>
          <w:color w:val="333333"/>
        </w:rPr>
        <w:t> может использоваться и в других разделах сайта. Например, внутри статьи в «подвале» можно разместить дополнительную информацию: данные об авторе, дополнительные ссылки и так далее.</w:t>
      </w:r>
    </w:p>
    <w:p w14:paraId="29AD699B" w14:textId="7FD07727" w:rsidR="00B6092D" w:rsidRDefault="00B6092D" w:rsidP="006C0B77">
      <w:pPr>
        <w:spacing w:after="0"/>
        <w:ind w:firstLine="709"/>
        <w:jc w:val="both"/>
      </w:pPr>
    </w:p>
    <w:p w14:paraId="7B7803C8" w14:textId="46361029" w:rsidR="00BF3BFC" w:rsidRDefault="00BF3BFC" w:rsidP="006C0B77">
      <w:pPr>
        <w:spacing w:after="0"/>
        <w:ind w:firstLine="709"/>
        <w:jc w:val="both"/>
      </w:pPr>
    </w:p>
    <w:p w14:paraId="2316BC27" w14:textId="3A3CF40B" w:rsidR="00BF3BFC" w:rsidRDefault="00BF3BFC" w:rsidP="006C0B77">
      <w:pPr>
        <w:spacing w:after="0"/>
        <w:ind w:firstLine="709"/>
        <w:jc w:val="both"/>
      </w:pPr>
    </w:p>
    <w:p w14:paraId="2627917C" w14:textId="77777777" w:rsidR="00BF3BFC" w:rsidRDefault="00BF3BFC" w:rsidP="00BF3BF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nav, основная навигация</w:t>
      </w:r>
    </w:p>
    <w:p w14:paraId="57050A80" w14:textId="77777777" w:rsidR="00BF3BFC" w:rsidRDefault="00BF3BFC" w:rsidP="00BF3BF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Помните о задании инструктора Кекса? Мы разрабатываем сайт, на котором будет главная страница и записи блога. Поэтому нам нужно предусмотреть на главной странице навигационный блок, с которого можно будет перейти на определённые записи.</w:t>
      </w:r>
    </w:p>
    <w:p w14:paraId="7770C323" w14:textId="77777777" w:rsidR="00BF3BFC" w:rsidRDefault="00BF3BFC" w:rsidP="00BF3BF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логического раздела с основной навигацией предназначен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 (сокращение от английского «navigation»). Обычно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 включают ссылки на другие страницы или навигацию по текущей странице. Пример:</w:t>
      </w:r>
    </w:p>
    <w:p w14:paraId="3BFB1279" w14:textId="77777777" w:rsidR="00BF3BFC" w:rsidRDefault="00BF3BFC" w:rsidP="00BF3BF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&lt;nav&gt;</w:t>
      </w:r>
    </w:p>
    <w:p w14:paraId="2A007012" w14:textId="77777777" w:rsidR="00BF3BFC" w:rsidRDefault="00BF3BFC" w:rsidP="00BF3BF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Первый пост, второй пост, архив постов</w:t>
      </w:r>
    </w:p>
    <w:p w14:paraId="6DD81A49" w14:textId="77777777" w:rsidR="00BF3BFC" w:rsidRDefault="00BF3BFC" w:rsidP="00BF3BFC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&lt;/nav&gt;</w:t>
      </w:r>
    </w:p>
    <w:p w14:paraId="167541C2" w14:textId="77777777" w:rsidR="00BF3BFC" w:rsidRDefault="00BF3BFC" w:rsidP="00BF3BF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 ссылками мы разберёмся в следующих частях. А пока что добавим навигационный раздел на главной странице. Этот раздел на главной будет особенным и на других страницах повторяться не будет, поэтому расположим его в основном содержании.</w:t>
      </w:r>
    </w:p>
    <w:p w14:paraId="2B685DDC" w14:textId="77777777" w:rsidR="00BF3BFC" w:rsidRDefault="00BF3BFC" w:rsidP="00BF3BF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 каждая группа ссылок на странице должна быть обёрнута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. Например, небольшой блок со вспомогательными ссылками в подвале сайта. Такой блок внутри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&lt;footer&gt;</w:t>
      </w:r>
      <w:r>
        <w:rPr>
          <w:rFonts w:ascii="Arial" w:hAnsi="Arial" w:cs="Arial"/>
          <w:color w:val="333333"/>
        </w:rPr>
        <w:t> не нужно дополнительно оборачивать в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.</w:t>
      </w:r>
    </w:p>
    <w:p w14:paraId="5DE5851B" w14:textId="77777777" w:rsidR="00BF3BFC" w:rsidRDefault="00BF3BFC" w:rsidP="00BF3BFC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Кроме того, блок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 помимо ссылок может включать абзацы с текстом, заголовки, списки и другое содержание.</w:t>
      </w:r>
    </w:p>
    <w:p w14:paraId="4F6B1599" w14:textId="493041E3" w:rsidR="00BF3BFC" w:rsidRDefault="00BF3BFC" w:rsidP="006C0B77">
      <w:pPr>
        <w:spacing w:after="0"/>
        <w:ind w:firstLine="709"/>
        <w:jc w:val="both"/>
      </w:pPr>
    </w:p>
    <w:p w14:paraId="5B5C7C94" w14:textId="06240ED0" w:rsidR="00BF3BFC" w:rsidRDefault="00BF3BFC" w:rsidP="006C0B77">
      <w:pPr>
        <w:spacing w:after="0"/>
        <w:ind w:firstLine="709"/>
        <w:jc w:val="both"/>
      </w:pPr>
    </w:p>
    <w:p w14:paraId="3058FB42" w14:textId="60ABE792" w:rsidR="00BF3BFC" w:rsidRDefault="00BF3BFC" w:rsidP="006C0B77">
      <w:pPr>
        <w:spacing w:after="0"/>
        <w:ind w:firstLine="709"/>
        <w:jc w:val="both"/>
      </w:pPr>
    </w:p>
    <w:p w14:paraId="1C523490" w14:textId="77777777" w:rsidR="00BF3BFC" w:rsidRDefault="00BF3BFC" w:rsidP="00BF3BF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article, независимый раздел</w:t>
      </w:r>
    </w:p>
    <w:p w14:paraId="18B73EBF" w14:textId="77777777" w:rsidR="00BF3BFC" w:rsidRDefault="00BF3BFC" w:rsidP="00BF3BF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Отлично, с крупными блоками главной страницы разобрались. Можем переходить к внутренней странице с записью блога. На ней будут располагаться уже привычные шапка, основное содержание и подвал.</w:t>
      </w:r>
    </w:p>
    <w:p w14:paraId="48EEF556" w14:textId="77777777" w:rsidR="00BF3BFC" w:rsidRDefault="00BF3BFC" w:rsidP="00BF3BF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Шапка у внутренних страниц будет повторяться: в ней будет находиться блок навигации со ссылкой на главную. На главной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 был уникальным и попал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&lt;main&gt;</w:t>
      </w:r>
      <w:r>
        <w:rPr>
          <w:rFonts w:ascii="Arial" w:hAnsi="Arial" w:cs="Arial"/>
          <w:color w:val="333333"/>
        </w:rPr>
        <w:t>, на внутренних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 повторяется, поэтому мы поместим его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&lt;header&gt;</w:t>
      </w:r>
      <w:r>
        <w:rPr>
          <w:rFonts w:ascii="Arial" w:hAnsi="Arial" w:cs="Arial"/>
          <w:color w:val="333333"/>
        </w:rPr>
        <w:t>.</w:t>
      </w:r>
    </w:p>
    <w:p w14:paraId="1246B6D1" w14:textId="77777777" w:rsidR="00BF3BFC" w:rsidRDefault="00BF3BFC" w:rsidP="00BF3BF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&lt;main&gt;</w:t>
      </w:r>
      <w:r>
        <w:rPr>
          <w:rFonts w:ascii="Arial" w:hAnsi="Arial" w:cs="Arial"/>
          <w:color w:val="333333"/>
        </w:rPr>
        <w:t> на внутренней пока располагается только пост, но позже там могут появиться другие разделы, например, облако тегов. Поэтому пост сразу нужно выделить каким-то тегом. Может для этого подойдёт уже знакомый нам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? Да, подойдёт, но есть кое-что получше!</w:t>
      </w:r>
    </w:p>
    <w:p w14:paraId="3DE029D9" w14:textId="77777777" w:rsidR="00BF3BFC" w:rsidRDefault="00BF3BFC" w:rsidP="00BF3BF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это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</w:rPr>
        <w:t>, который обозначает цельный, законченный и самостоятельный фрагмент информации. А пост в блоге именно такой.</w:t>
      </w:r>
    </w:p>
    <w:p w14:paraId="5BB22CF7" w14:textId="77777777" w:rsidR="00BF3BFC" w:rsidRDefault="00BF3BFC" w:rsidP="00BF3BF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</w:rPr>
        <w:t>, в отличие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, можно вырвать из одного места и вставить в другое (на другую страницу сайта или на другой сайт), и смысл содержимого тега при этом не потеряется. Примеры: статья, пост в блоге, сообщение на форуме и так далее.</w:t>
      </w:r>
    </w:p>
    <w:p w14:paraId="5D73F657" w14:textId="77777777" w:rsidR="00BF3BFC" w:rsidRDefault="00BF3BFC" w:rsidP="00BF3BF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&lt;article&gt;</w:t>
      </w:r>
    </w:p>
    <w:p w14:paraId="44BE560D" w14:textId="77777777" w:rsidR="00BF3BFC" w:rsidRDefault="00BF3BFC" w:rsidP="00BF3BF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Я фотка в Инстаграме, смотрюсь отлично где угодно</w:t>
      </w:r>
    </w:p>
    <w:p w14:paraId="54F80085" w14:textId="77777777" w:rsidR="00BF3BFC" w:rsidRDefault="00BF3BFC" w:rsidP="00BF3BFC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&lt;/article&gt;</w:t>
      </w:r>
    </w:p>
    <w:p w14:paraId="4938D950" w14:textId="77777777" w:rsidR="00BF3BFC" w:rsidRDefault="00BF3BFC" w:rsidP="00BF3BF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 можно использовать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</w:rPr>
        <w:t>, если там нужно выделить отдельные смысловые блоки.</w:t>
      </w:r>
    </w:p>
    <w:p w14:paraId="24F5BA97" w14:textId="77777777" w:rsidR="00BF3BFC" w:rsidRDefault="00BF3BFC" w:rsidP="00BF3BFC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Точно так же можно использовать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</w:rPr>
        <w:t> 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, если в логическом разделе документа содержатся независимые контентные блоки.</w:t>
      </w:r>
    </w:p>
    <w:p w14:paraId="3DDFA8A7" w14:textId="0203F53F" w:rsidR="00BF3BFC" w:rsidRDefault="00BF3BFC" w:rsidP="006C0B77">
      <w:pPr>
        <w:spacing w:after="0"/>
        <w:ind w:firstLine="709"/>
        <w:jc w:val="both"/>
      </w:pPr>
    </w:p>
    <w:p w14:paraId="6CE422D0" w14:textId="071876DC" w:rsidR="00BF3BFC" w:rsidRDefault="00BF3BFC" w:rsidP="006C0B77">
      <w:pPr>
        <w:spacing w:after="0"/>
        <w:ind w:firstLine="709"/>
        <w:jc w:val="both"/>
      </w:pPr>
    </w:p>
    <w:p w14:paraId="509492B0" w14:textId="6ECC4FB0" w:rsidR="00BF3BFC" w:rsidRDefault="00BF3BFC" w:rsidP="006C0B77">
      <w:pPr>
        <w:spacing w:after="0"/>
        <w:ind w:firstLine="709"/>
        <w:jc w:val="both"/>
      </w:pPr>
    </w:p>
    <w:p w14:paraId="556E779E" w14:textId="77777777" w:rsidR="00BF3BFC" w:rsidRDefault="00BF3BFC" w:rsidP="00BF3BF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aside, дополнительное содержание</w:t>
      </w:r>
    </w:p>
    <w:p w14:paraId="09EFDB58" w14:textId="77777777" w:rsidR="00BF3BFC" w:rsidRDefault="00BF3BFC" w:rsidP="00BF3BF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Помимо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</w:rPr>
        <w:t> есть ещё один крупный логический контейнер. Это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&lt;aside&gt;</w:t>
      </w:r>
      <w:r>
        <w:rPr>
          <w:rFonts w:ascii="Arial" w:hAnsi="Arial" w:cs="Arial"/>
          <w:color w:val="333333"/>
        </w:rPr>
        <w:t>.</w:t>
      </w:r>
    </w:p>
    <w:p w14:paraId="51BE6482" w14:textId="77777777" w:rsidR="00BF3BFC" w:rsidRDefault="00BF3BFC" w:rsidP="00BF3BF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&lt;aside&gt;</w:t>
      </w:r>
      <w:r>
        <w:rPr>
          <w:rFonts w:ascii="Arial" w:hAnsi="Arial" w:cs="Arial"/>
          <w:color w:val="333333"/>
        </w:rPr>
        <w:t> включает в себя дополнительное содержание, не связанное напрямую с основным. Такие блоки ещё часто называют «сайдбарами» или боковыми панелями.</w:t>
      </w:r>
    </w:p>
    <w:p w14:paraId="1022A925" w14:textId="77777777" w:rsidR="00BF3BFC" w:rsidRDefault="00BF3BFC" w:rsidP="00BF3BF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&lt;aside&gt;</w:t>
      </w:r>
    </w:p>
    <w:p w14:paraId="1CBFA2B9" w14:textId="77777777" w:rsidR="00BF3BFC" w:rsidRDefault="00BF3BFC" w:rsidP="00BF3BF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Я скромный блок с курсами валют на сайте про рыбок</w:t>
      </w:r>
    </w:p>
    <w:p w14:paraId="7ED2421C" w14:textId="77777777" w:rsidR="00BF3BFC" w:rsidRDefault="00BF3BFC" w:rsidP="00BF3BFC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&lt;/aside&gt;</w:t>
      </w:r>
    </w:p>
    <w:p w14:paraId="633F2122" w14:textId="77777777" w:rsidR="00BF3BFC" w:rsidRDefault="00BF3BFC" w:rsidP="00BF3BF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нашей внутренней странице тоже стоит предусмотреть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&lt;aside&gt;</w:t>
      </w:r>
      <w:r>
        <w:rPr>
          <w:rFonts w:ascii="Arial" w:hAnsi="Arial" w:cs="Arial"/>
          <w:color w:val="333333"/>
        </w:rPr>
        <w:t>. Позже мы сможем включить туда ссылки на похожие посты блога или ленту постов из Твиттера, или что-то подобное (кто знает, что придёт в голову боссу).</w:t>
      </w:r>
    </w:p>
    <w:p w14:paraId="07E70406" w14:textId="77777777" w:rsidR="00BF3BFC" w:rsidRDefault="00BF3BFC" w:rsidP="00BF3BF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стилях для прототипирования мы по-разному оформили теги, которые применяются для решения разных задач. При этом мы опирались на </w:t>
      </w:r>
      <w:hyperlink r:id="rId7" w:anchor="kinds-of-content" w:tgtFrame="_blank" w:history="1">
        <w:r>
          <w:rPr>
            <w:rStyle w:val="a4"/>
            <w:rFonts w:ascii="Arial" w:hAnsi="Arial" w:cs="Arial"/>
            <w:color w:val="3527B6"/>
          </w:rPr>
          <w:t>систему типов</w:t>
        </w:r>
      </w:hyperlink>
      <w:r>
        <w:rPr>
          <w:rFonts w:ascii="Arial" w:hAnsi="Arial" w:cs="Arial"/>
          <w:color w:val="333333"/>
        </w:rPr>
        <w:t> спецификации HTML. Вот расшифровка:</w:t>
      </w:r>
    </w:p>
    <w:p w14:paraId="44921885" w14:textId="77777777" w:rsidR="00BF3BFC" w:rsidRDefault="00BF3BFC" w:rsidP="00BF3BFC">
      <w:pPr>
        <w:numPr>
          <w:ilvl w:val="0"/>
          <w:numId w:val="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Пунктиром выделен особый тег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>.</w:t>
      </w:r>
    </w:p>
    <w:p w14:paraId="33C384F4" w14:textId="77777777" w:rsidR="00BF3BFC" w:rsidRDefault="00BF3BFC" w:rsidP="00BF3BFC">
      <w:pPr>
        <w:numPr>
          <w:ilvl w:val="0"/>
          <w:numId w:val="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  <w:bdr w:val="single" w:sz="12" w:space="2" w:color="7FC1FF" w:frame="1"/>
          <w:shd w:val="clear" w:color="auto" w:fill="F3FAFF"/>
        </w:rPr>
        <w:t>Синей рамкой</w:t>
      </w:r>
      <w:r>
        <w:rPr>
          <w:rFonts w:ascii="Arial" w:hAnsi="Arial" w:cs="Arial"/>
          <w:color w:val="333333"/>
        </w:rPr>
        <w:t> выделяются </w:t>
      </w:r>
      <w:hyperlink r:id="rId8" w:anchor="flow-content" w:tgtFrame="_blank" w:history="1">
        <w:r>
          <w:rPr>
            <w:rStyle w:val="a4"/>
            <w:rFonts w:ascii="Arial" w:hAnsi="Arial" w:cs="Arial"/>
            <w:color w:val="3527B6"/>
          </w:rPr>
          <w:t>поточные теги</w:t>
        </w:r>
      </w:hyperlink>
      <w:r>
        <w:rPr>
          <w:rFonts w:ascii="Arial" w:hAnsi="Arial" w:cs="Arial"/>
          <w:color w:val="333333"/>
        </w:rPr>
        <w:t>, которыми обычно размечают крупные структурные блоки страниц, например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&lt;main&gt;</w:t>
      </w:r>
      <w:r>
        <w:rPr>
          <w:rFonts w:ascii="Arial" w:hAnsi="Arial" w:cs="Arial"/>
          <w:color w:val="333333"/>
        </w:rPr>
        <w:t>.</w:t>
      </w:r>
    </w:p>
    <w:p w14:paraId="6ED047EC" w14:textId="77777777" w:rsidR="00BF3BFC" w:rsidRDefault="00BF3BFC" w:rsidP="00BF3BFC">
      <w:pPr>
        <w:numPr>
          <w:ilvl w:val="0"/>
          <w:numId w:val="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  <w:bdr w:val="single" w:sz="12" w:space="2" w:color="9779EC" w:frame="1"/>
          <w:shd w:val="clear" w:color="auto" w:fill="F9F7FF"/>
        </w:rPr>
        <w:t>Фиолетовой рамкой</w:t>
      </w:r>
      <w:r>
        <w:rPr>
          <w:rFonts w:ascii="Arial" w:hAnsi="Arial" w:cs="Arial"/>
          <w:color w:val="333333"/>
        </w:rPr>
        <w:t> выделяются </w:t>
      </w:r>
      <w:hyperlink r:id="rId9" w:anchor="sectioning-content" w:tgtFrame="_blank" w:history="1">
        <w:r>
          <w:rPr>
            <w:rStyle w:val="a4"/>
            <w:rFonts w:ascii="Arial" w:hAnsi="Arial" w:cs="Arial"/>
            <w:color w:val="3527B6"/>
          </w:rPr>
          <w:t>теги для создания смысловых разделов</w:t>
        </w:r>
      </w:hyperlink>
      <w:r>
        <w:rPr>
          <w:rFonts w:ascii="Arial" w:hAnsi="Arial" w:cs="Arial"/>
          <w:color w:val="333333"/>
        </w:rPr>
        <w:t>, например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.</w:t>
      </w:r>
    </w:p>
    <w:p w14:paraId="47642D48" w14:textId="77777777" w:rsidR="00BF3BFC" w:rsidRDefault="00BF3BFC" w:rsidP="00BF3BFC">
      <w:pPr>
        <w:numPr>
          <w:ilvl w:val="0"/>
          <w:numId w:val="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  <w:bdr w:val="single" w:sz="12" w:space="2" w:color="FF994F" w:frame="1"/>
          <w:shd w:val="clear" w:color="auto" w:fill="FFFFFF"/>
        </w:rPr>
        <w:t>Оранжевой рамкой</w:t>
      </w:r>
      <w:r>
        <w:rPr>
          <w:rFonts w:ascii="Arial" w:hAnsi="Arial" w:cs="Arial"/>
          <w:color w:val="333333"/>
        </w:rPr>
        <w:t> выделяются </w:t>
      </w:r>
      <w:hyperlink r:id="rId10" w:anchor="heading-content" w:tgtFrame="_blank" w:history="1">
        <w:r>
          <w:rPr>
            <w:rStyle w:val="a4"/>
            <w:rFonts w:ascii="Arial" w:hAnsi="Arial" w:cs="Arial"/>
            <w:color w:val="3527B6"/>
          </w:rPr>
          <w:t>заголовочные теги</w:t>
        </w:r>
      </w:hyperlink>
      <w:r>
        <w:rPr>
          <w:rFonts w:ascii="Arial" w:hAnsi="Arial" w:cs="Arial"/>
          <w:color w:val="333333"/>
        </w:rPr>
        <w:t>, например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.</w:t>
      </w:r>
    </w:p>
    <w:p w14:paraId="692A096E" w14:textId="77777777" w:rsidR="00BF3BFC" w:rsidRDefault="00BF3BFC" w:rsidP="00BF3BFC">
      <w:pPr>
        <w:numPr>
          <w:ilvl w:val="0"/>
          <w:numId w:val="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  <w:bdr w:val="single" w:sz="12" w:space="2" w:color="F36DFF" w:frame="1"/>
          <w:shd w:val="clear" w:color="auto" w:fill="FFFFFF"/>
        </w:rPr>
        <w:t>Розовой рамкой</w:t>
      </w:r>
      <w:r>
        <w:rPr>
          <w:rFonts w:ascii="Arial" w:hAnsi="Arial" w:cs="Arial"/>
          <w:color w:val="333333"/>
        </w:rPr>
        <w:t> выделяются </w:t>
      </w:r>
      <w:hyperlink r:id="rId11" w:anchor="flow-content" w:tgtFrame="_blank" w:history="1">
        <w:r>
          <w:rPr>
            <w:rStyle w:val="a4"/>
            <w:rFonts w:ascii="Arial" w:hAnsi="Arial" w:cs="Arial"/>
            <w:color w:val="3527B6"/>
          </w:rPr>
          <w:t>поточные теги</w:t>
        </w:r>
      </w:hyperlink>
      <w:r>
        <w:rPr>
          <w:rFonts w:ascii="Arial" w:hAnsi="Arial" w:cs="Arial"/>
          <w:color w:val="333333"/>
        </w:rPr>
        <w:t>, которыми обычно размечают непосредственно текстовые элементы, например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0CB8BED8" w14:textId="77777777" w:rsidR="00BF3BFC" w:rsidRDefault="00BF3BFC" w:rsidP="00BF3BFC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Конечно, в спецификации больше типов, но мы не стали оформлять все, а ограничились только теми тегами, которые понадобятся нам в прототипе.</w:t>
      </w:r>
    </w:p>
    <w:p w14:paraId="2F1A0667" w14:textId="026B86CB" w:rsidR="00BF3BFC" w:rsidRDefault="00BF3BFC" w:rsidP="006C0B77">
      <w:pPr>
        <w:spacing w:after="0"/>
        <w:ind w:firstLine="709"/>
        <w:jc w:val="both"/>
      </w:pPr>
    </w:p>
    <w:p w14:paraId="721EC08E" w14:textId="20CE0B3D" w:rsidR="001135A7" w:rsidRDefault="001135A7" w:rsidP="006C0B77">
      <w:pPr>
        <w:spacing w:after="0"/>
        <w:ind w:firstLine="709"/>
        <w:jc w:val="both"/>
      </w:pPr>
    </w:p>
    <w:p w14:paraId="1B91F31C" w14:textId="49284BBE" w:rsidR="001135A7" w:rsidRDefault="001135A7" w:rsidP="006C0B77">
      <w:pPr>
        <w:spacing w:after="0"/>
        <w:ind w:firstLine="709"/>
        <w:jc w:val="both"/>
      </w:pPr>
    </w:p>
    <w:p w14:paraId="29EE984F" w14:textId="4155D1D6" w:rsidR="001135A7" w:rsidRDefault="001135A7" w:rsidP="006C0B77">
      <w:pPr>
        <w:spacing w:after="0"/>
        <w:ind w:firstLine="709"/>
        <w:jc w:val="both"/>
      </w:pPr>
    </w:p>
    <w:p w14:paraId="15C04609" w14:textId="77777777" w:rsidR="001135A7" w:rsidRDefault="001135A7" w:rsidP="001135A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Теги h1-h6, заголовки в HTML</w:t>
      </w:r>
    </w:p>
    <w:p w14:paraId="0C4B7A60" w14:textId="77777777" w:rsidR="001135A7" w:rsidRDefault="001135A7" w:rsidP="001135A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закончили прототипировать крупные блоки страниц. Теперь давайте вернёмся к главной странице и немного поработаем над структурой текстового содержания.</w:t>
      </w:r>
    </w:p>
    <w:p w14:paraId="46A263B5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&lt;h6&gt;</w:t>
      </w:r>
      <w:r>
        <w:rPr>
          <w:rFonts w:ascii="Arial" w:hAnsi="Arial" w:cs="Arial"/>
          <w:color w:val="333333"/>
        </w:rPr>
        <w:t>.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обозначает самый важный заголовок (заголовок верхнего уровня), а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&lt;h6&gt;</w:t>
      </w:r>
      <w:r>
        <w:rPr>
          <w:rFonts w:ascii="Arial" w:hAnsi="Arial" w:cs="Arial"/>
          <w:color w:val="333333"/>
        </w:rPr>
        <w:t> обозначает подзаголовок самого нижнего уровня. Буква «h» в названии тега — это первая буква английского «heading».</w:t>
      </w:r>
    </w:p>
    <w:p w14:paraId="5ED7DE62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На практике в текстах редко встречаются подзаголовки ниже третьего уровня. Поэтому чаще всего используются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&lt;h2&gt;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&lt;h3&gt;</w:t>
      </w:r>
      <w:r>
        <w:rPr>
          <w:rFonts w:ascii="Arial" w:hAnsi="Arial" w:cs="Arial"/>
          <w:color w:val="333333"/>
        </w:rPr>
        <w:t>:</w:t>
      </w:r>
    </w:p>
    <w:p w14:paraId="1A7B4852" w14:textId="77777777" w:rsidR="001135A7" w:rsidRDefault="001135A7" w:rsidP="001135A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&lt;h1&gt;Спецификация HTML&lt;/h1&gt;</w:t>
      </w:r>
    </w:p>
    <w:p w14:paraId="069228CA" w14:textId="77777777" w:rsidR="001135A7" w:rsidRDefault="001135A7" w:rsidP="001135A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&lt;h2&gt;Раздел 1 Введение&lt;/h2&gt;</w:t>
      </w:r>
    </w:p>
    <w:p w14:paraId="30338D4C" w14:textId="77777777" w:rsidR="001135A7" w:rsidRDefault="001135A7" w:rsidP="001135A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&lt;h3&gt;Раздел 1.1 Происхождение языка&lt;/h3&gt;</w:t>
      </w:r>
    </w:p>
    <w:p w14:paraId="44C07420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Поисковые системы придают особое значение заголовкам, также правильно расставленные заголовки важны для доступности документа. Поэтому нужно учиться грамотно использовать заголовки.</w:t>
      </w:r>
    </w:p>
    <w:p w14:paraId="2633CF76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Заголовок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— самый важный на странице. В него нужно включать текст, который в целом описывает содержание страницы. Очень важно, чтобы заголовок первого уровня на странице был только один.</w:t>
      </w:r>
    </w:p>
    <w:p w14:paraId="2CAAA18F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главных страницах заголовок верхнего уровня часто добавляют в шапку сайта. В нашем прототипе мы поступим так же.</w:t>
      </w:r>
    </w:p>
    <w:p w14:paraId="2904AD90" w14:textId="77777777" w:rsidR="001135A7" w:rsidRDefault="001135A7" w:rsidP="001135A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пятой версии HTML разрешили использовать собственную, независимую от остального документа, иерархию заголовков в </w:t>
      </w:r>
      <w:hyperlink r:id="rId12" w:anchor="sectioning-content" w:tgtFrame="_blank" w:history="1">
        <w:r>
          <w:rPr>
            <w:rStyle w:val="a4"/>
            <w:rFonts w:ascii="Arial" w:hAnsi="Arial" w:cs="Arial"/>
            <w:color w:val="3527B6"/>
          </w:rPr>
          <w:t>тегах для создания смысловых разделов</w:t>
        </w:r>
      </w:hyperlink>
      <w:r>
        <w:rPr>
          <w:rFonts w:ascii="Arial" w:hAnsi="Arial" w:cs="Arial"/>
          <w:color w:val="333333"/>
        </w:rPr>
        <w:t>. Теперь на странице можно использовать несколько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 или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</w:rPr>
        <w:t> со своими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&lt;h2&gt;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&lt;h3&gt;</w:t>
      </w:r>
      <w:r>
        <w:rPr>
          <w:rFonts w:ascii="Arial" w:hAnsi="Arial" w:cs="Arial"/>
          <w:color w:val="333333"/>
        </w:rPr>
        <w:t>.</w:t>
      </w:r>
    </w:p>
    <w:p w14:paraId="33833326" w14:textId="77777777" w:rsidR="001135A7" w:rsidRDefault="001135A7" w:rsidP="001135A7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практике выяснилось, что этот механизм скорее мешает, чем помогает, а браузеры и средства доступности не спешат его реализовывать. Так что все начали возвращаться к старой доброй сквозной иерархии заголовков во всём документе.</w:t>
      </w:r>
    </w:p>
    <w:p w14:paraId="145FCEFE" w14:textId="4B4DF75F" w:rsidR="001135A7" w:rsidRDefault="001135A7" w:rsidP="006C0B77">
      <w:pPr>
        <w:spacing w:after="0"/>
        <w:ind w:firstLine="709"/>
        <w:jc w:val="both"/>
      </w:pPr>
    </w:p>
    <w:p w14:paraId="0917C4B1" w14:textId="6FE17138" w:rsidR="001135A7" w:rsidRDefault="001135A7" w:rsidP="006C0B77">
      <w:pPr>
        <w:spacing w:after="0"/>
        <w:ind w:firstLine="709"/>
        <w:jc w:val="both"/>
      </w:pPr>
    </w:p>
    <w:p w14:paraId="36C17704" w14:textId="36FFB017" w:rsidR="001135A7" w:rsidRDefault="001135A7" w:rsidP="006C0B77">
      <w:pPr>
        <w:spacing w:after="0"/>
        <w:ind w:firstLine="709"/>
        <w:jc w:val="both"/>
      </w:pPr>
    </w:p>
    <w:p w14:paraId="1993B0DE" w14:textId="77777777" w:rsidR="001135A7" w:rsidRDefault="001135A7" w:rsidP="001135A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p, параграф</w:t>
      </w:r>
    </w:p>
    <w:p w14:paraId="51F4F5AF" w14:textId="77777777" w:rsidR="001135A7" w:rsidRDefault="001135A7" w:rsidP="001135A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 (от английского «paragraph»).</w:t>
      </w:r>
    </w:p>
    <w:p w14:paraId="3D822DE4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абзацы начинаются с новой строки и отделяются от остального контента отступами сверху и снизу. Так что, если нужно отделить один блок текста от другого, верным решением будет заключить их в 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46274C35" w14:textId="77777777" w:rsidR="001135A7" w:rsidRDefault="001135A7" w:rsidP="001135A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&lt;p&gt;Абзац про то, как я решил стать верстальщиком&lt;/p&gt;</w:t>
      </w:r>
    </w:p>
    <w:p w14:paraId="6CA378EC" w14:textId="77777777" w:rsidR="001135A7" w:rsidRDefault="001135A7" w:rsidP="001135A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&lt;p&gt;Абзац про моего инструктора&lt;/p&gt;</w:t>
      </w:r>
    </w:p>
    <w:p w14:paraId="5662F69C" w14:textId="77777777" w:rsidR="001135A7" w:rsidRDefault="001135A7" w:rsidP="001135A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&lt;p&gt;Абзац про мой дневничок&lt;/p&gt;</w:t>
      </w:r>
    </w:p>
    <w:p w14:paraId="2D9BA8B2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теперь разметим абзацами приветственный текст на нашей главной странице.</w:t>
      </w:r>
    </w:p>
    <w:p w14:paraId="47A38F54" w14:textId="77777777" w:rsidR="001135A7" w:rsidRDefault="001135A7" w:rsidP="001135A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Абзац — отрезок письменной речи, состоящий из одного или нескольких предложений, зачастую объединённых общей мыслью. Это привычное нам определение. Параграф в HTML совсем другой.</w:t>
      </w:r>
    </w:p>
    <w:p w14:paraId="68BE5B1C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Параграфы в HTML — это всего лишь неразрывная последовательность </w:t>
      </w:r>
      <w:hyperlink r:id="rId13" w:anchor="phrasing-content" w:tgtFrame="_blank" w:history="1">
        <w:r>
          <w:rPr>
            <w:rStyle w:val="a4"/>
            <w:rFonts w:ascii="Arial" w:hAnsi="Arial" w:cs="Arial"/>
            <w:color w:val="3527B6"/>
          </w:rPr>
          <w:t>фразовых</w:t>
        </w:r>
      </w:hyperlink>
      <w:r>
        <w:rPr>
          <w:rFonts w:ascii="Arial" w:hAnsi="Arial" w:cs="Arial"/>
          <w:color w:val="333333"/>
        </w:rPr>
        <w:t> элементов, то есть чисто структурная, а не смысловая сущность. Параграфы существуют даже без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69BA39F4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 позволяет лишь </w:t>
      </w:r>
      <w:r>
        <w:rPr>
          <w:rStyle w:val="a5"/>
          <w:rFonts w:ascii="Arial" w:hAnsi="Arial" w:cs="Arial"/>
          <w:color w:val="333333"/>
        </w:rPr>
        <w:t>явно</w:t>
      </w:r>
      <w:r>
        <w:rPr>
          <w:rFonts w:ascii="Arial" w:hAnsi="Arial" w:cs="Arial"/>
          <w:color w:val="333333"/>
        </w:rPr>
        <w:t> выделять параграфы, группируя элементы с </w:t>
      </w:r>
      <w:r>
        <w:rPr>
          <w:rFonts w:ascii="Arial" w:hAnsi="Arial" w:cs="Arial"/>
          <w:i/>
          <w:iCs/>
          <w:color w:val="333333"/>
        </w:rPr>
        <w:t>фразовым</w:t>
      </w:r>
      <w:r>
        <w:rPr>
          <w:rFonts w:ascii="Arial" w:hAnsi="Arial" w:cs="Arial"/>
          <w:color w:val="333333"/>
        </w:rPr>
        <w:t> типом содержимого. И это могут быть не только блоки текста, а, например, изображения, ссылки или поля ввода.</w:t>
      </w:r>
    </w:p>
    <w:p w14:paraId="284E3E5A" w14:textId="77777777" w:rsidR="001135A7" w:rsidRDefault="001135A7" w:rsidP="001135A7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 все теги могут быть включены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 Например, внутри абзаца не могут располагаться крупные структурные теги, заголовки, формы, списки, таблицы. Когда браузер встречает неподходящий тег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, он «выбрасывает» этот тег из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0A1341D1" w14:textId="5CBACE12" w:rsidR="001135A7" w:rsidRDefault="001135A7" w:rsidP="006C0B77">
      <w:pPr>
        <w:spacing w:after="0"/>
        <w:ind w:firstLine="709"/>
        <w:jc w:val="both"/>
      </w:pPr>
    </w:p>
    <w:p w14:paraId="05807E68" w14:textId="2D7E048B" w:rsidR="001135A7" w:rsidRDefault="001135A7" w:rsidP="006C0B77">
      <w:pPr>
        <w:spacing w:after="0"/>
        <w:ind w:firstLine="709"/>
        <w:jc w:val="both"/>
      </w:pPr>
    </w:p>
    <w:p w14:paraId="4F52B128" w14:textId="77777777" w:rsidR="001135A7" w:rsidRDefault="001135A7" w:rsidP="001135A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meta, кодировка страницы</w:t>
      </w:r>
    </w:p>
    <w:p w14:paraId="32633974" w14:textId="77777777" w:rsidR="001135A7" w:rsidRDefault="001135A7" w:rsidP="001135A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Отлично! С разметкой контента мы закончили. Снова возвращаемся к тегу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.</w:t>
      </w:r>
    </w:p>
    <w:p w14:paraId="239FDC87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Важный тег, который включается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—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. Он одиночный, то есть не требует парного закрывающего тега в конце.</w:t>
      </w:r>
    </w:p>
    <w:p w14:paraId="46DBE229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 можно сообщать браузеру, поисковому роботу или другому устройству различную служебную информацию (или </w:t>
      </w:r>
      <w:r>
        <w:rPr>
          <w:rFonts w:ascii="Arial" w:hAnsi="Arial" w:cs="Arial"/>
          <w:i/>
          <w:iCs/>
          <w:color w:val="333333"/>
        </w:rPr>
        <w:t>метаинформацию</w:t>
      </w:r>
      <w:r>
        <w:rPr>
          <w:rFonts w:ascii="Arial" w:hAnsi="Arial" w:cs="Arial"/>
          <w:color w:val="333333"/>
        </w:rPr>
        <w:t>) о вашем сайте: кодировку текста, описание контента и так далее. Для этого используются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 с разными атрибутами и их значениями. Вот некоторые из атрибутов: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charset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content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http-equiv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scheme</w:t>
      </w:r>
      <w:r>
        <w:rPr>
          <w:rFonts w:ascii="Arial" w:hAnsi="Arial" w:cs="Arial"/>
          <w:color w:val="333333"/>
        </w:rPr>
        <w:t>.</w:t>
      </w:r>
    </w:p>
    <w:p w14:paraId="7C8024CB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charset</w:t>
      </w:r>
      <w:r>
        <w:rPr>
          <w:rFonts w:ascii="Arial" w:hAnsi="Arial" w:cs="Arial"/>
          <w:color w:val="333333"/>
        </w:rPr>
        <w:t> указывается кодировка текста HTML-страницы:</w:t>
      </w:r>
    </w:p>
    <w:p w14:paraId="5B108125" w14:textId="77777777" w:rsidR="001135A7" w:rsidRDefault="001135A7" w:rsidP="001135A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&lt;meta charset="название кодировки"&gt;</w:t>
      </w:r>
    </w:p>
    <w:p w14:paraId="23375CF5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Лучше всегда указывать кодировку явно. Если этого не делать, браузер может неправильно угадать её, и вместо текста будут отображаться «иероглифы».</w:t>
      </w:r>
    </w:p>
    <w:p w14:paraId="1DF5E7CA" w14:textId="77777777" w:rsidR="001135A7" w:rsidRDefault="001135A7" w:rsidP="001135A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Самая распространённая современная кодировка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utf-8</w:t>
      </w:r>
      <w:r>
        <w:rPr>
          <w:rFonts w:ascii="Arial" w:hAnsi="Arial" w:cs="Arial"/>
          <w:color w:val="333333"/>
        </w:rPr>
        <w:t>. Используйте её во всех своих проектах. Раньше часто использовали кодировку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windows-1251</w:t>
      </w:r>
      <w:r>
        <w:rPr>
          <w:rFonts w:ascii="Arial" w:hAnsi="Arial" w:cs="Arial"/>
          <w:color w:val="333333"/>
        </w:rPr>
        <w:t>, стандартную кодировку для кириллицы в Windows. Но сейчас это считается плохой практикой.</w:t>
      </w:r>
    </w:p>
    <w:p w14:paraId="7DCA007A" w14:textId="77777777" w:rsidR="001135A7" w:rsidRDefault="001135A7" w:rsidP="001135A7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&lt;link&gt;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&lt;title&gt;</w:t>
      </w:r>
      <w:r>
        <w:rPr>
          <w:rFonts w:ascii="Arial" w:hAnsi="Arial" w:cs="Arial"/>
          <w:color w:val="333333"/>
        </w:rPr>
        <w:t> и другие теги, включаемые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, имеют особый тип содержимого — </w:t>
      </w:r>
      <w:r>
        <w:rPr>
          <w:rFonts w:ascii="Arial" w:hAnsi="Arial" w:cs="Arial"/>
          <w:i/>
          <w:iCs/>
          <w:color w:val="333333"/>
        </w:rPr>
        <w:t>метасодержимое</w:t>
      </w:r>
      <w:r>
        <w:rPr>
          <w:rFonts w:ascii="Arial" w:hAnsi="Arial" w:cs="Arial"/>
          <w:color w:val="333333"/>
        </w:rPr>
        <w:t>. Они не отображаются на странице напрямую, а служат для хранения информации о документе и для взаимосвязи документа с другими документами и системами.</w:t>
      </w:r>
    </w:p>
    <w:p w14:paraId="56811B24" w14:textId="58B95970" w:rsidR="001135A7" w:rsidRDefault="001135A7" w:rsidP="006C0B77">
      <w:pPr>
        <w:spacing w:after="0"/>
        <w:ind w:firstLine="709"/>
        <w:jc w:val="both"/>
      </w:pPr>
    </w:p>
    <w:p w14:paraId="59A8FFEB" w14:textId="436EB93B" w:rsidR="00567A55" w:rsidRDefault="00567A55" w:rsidP="006C0B77">
      <w:pPr>
        <w:spacing w:after="0"/>
        <w:ind w:firstLine="709"/>
        <w:jc w:val="both"/>
      </w:pPr>
    </w:p>
    <w:p w14:paraId="09C4E4A1" w14:textId="61839FF2" w:rsidR="00567A55" w:rsidRDefault="00567A55" w:rsidP="006C0B77">
      <w:pPr>
        <w:spacing w:after="0"/>
        <w:ind w:firstLine="709"/>
        <w:jc w:val="both"/>
      </w:pPr>
    </w:p>
    <w:p w14:paraId="12A8A3F2" w14:textId="77777777" w:rsidR="00567A55" w:rsidRDefault="00567A55" w:rsidP="00567A5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meta, кодировка страницы</w:t>
      </w:r>
    </w:p>
    <w:p w14:paraId="6AA64551" w14:textId="77777777" w:rsidR="00567A55" w:rsidRDefault="00567A55" w:rsidP="00567A5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Отлично! С разметкой контента мы закончили. Снова возвращаемся к тегу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.</w:t>
      </w:r>
    </w:p>
    <w:p w14:paraId="07BE1C6E" w14:textId="77777777" w:rsidR="00567A55" w:rsidRDefault="00567A55" w:rsidP="00567A5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Важный тег, который включается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—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. Он одиночный, то есть не требует парного закрывающего тега в конце.</w:t>
      </w:r>
    </w:p>
    <w:p w14:paraId="23555FEF" w14:textId="77777777" w:rsidR="00567A55" w:rsidRDefault="00567A55" w:rsidP="00567A5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 можно сообщать браузеру, поисковому роботу или другому устройству различную служебную информацию (или </w:t>
      </w:r>
      <w:r>
        <w:rPr>
          <w:rFonts w:ascii="Arial" w:hAnsi="Arial" w:cs="Arial"/>
          <w:i/>
          <w:iCs/>
          <w:color w:val="333333"/>
        </w:rPr>
        <w:t>метаинформацию</w:t>
      </w:r>
      <w:r>
        <w:rPr>
          <w:rFonts w:ascii="Arial" w:hAnsi="Arial" w:cs="Arial"/>
          <w:color w:val="333333"/>
        </w:rPr>
        <w:t>) о вашем сайте: кодировку текста, описание контента и так далее. Для этого используются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 с разными атрибутами и их значениями. Вот некоторые из атрибутов: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charset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content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http-equiv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scheme</w:t>
      </w:r>
      <w:r>
        <w:rPr>
          <w:rFonts w:ascii="Arial" w:hAnsi="Arial" w:cs="Arial"/>
          <w:color w:val="333333"/>
        </w:rPr>
        <w:t>.</w:t>
      </w:r>
    </w:p>
    <w:p w14:paraId="1D4E219A" w14:textId="77777777" w:rsidR="00567A55" w:rsidRDefault="00567A55" w:rsidP="00567A5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charset</w:t>
      </w:r>
      <w:r>
        <w:rPr>
          <w:rFonts w:ascii="Arial" w:hAnsi="Arial" w:cs="Arial"/>
          <w:color w:val="333333"/>
        </w:rPr>
        <w:t> указывается кодировка текста HTML-страницы:</w:t>
      </w:r>
    </w:p>
    <w:p w14:paraId="596BD940" w14:textId="77777777" w:rsidR="00567A55" w:rsidRDefault="00567A55" w:rsidP="00567A55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&lt;meta charset="название кодировки"&gt;</w:t>
      </w:r>
    </w:p>
    <w:p w14:paraId="197A50F5" w14:textId="77777777" w:rsidR="00567A55" w:rsidRDefault="00567A55" w:rsidP="00567A5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Лучше всегда указывать кодировку явно. Если этого не делать, браузер может неправильно угадать её, и вместо текста будут отображаться «иероглифы».</w:t>
      </w:r>
    </w:p>
    <w:p w14:paraId="04807F47" w14:textId="77777777" w:rsidR="00567A55" w:rsidRDefault="00567A55" w:rsidP="00567A5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Самая распространённая современная кодировка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utf-8</w:t>
      </w:r>
      <w:r>
        <w:rPr>
          <w:rFonts w:ascii="Arial" w:hAnsi="Arial" w:cs="Arial"/>
          <w:color w:val="333333"/>
        </w:rPr>
        <w:t>. Используйте её во всех своих проектах. Раньше часто использовали кодировку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windows-1251</w:t>
      </w:r>
      <w:r>
        <w:rPr>
          <w:rFonts w:ascii="Arial" w:hAnsi="Arial" w:cs="Arial"/>
          <w:color w:val="333333"/>
        </w:rPr>
        <w:t>, стандартную кодировку для кириллицы в Windows. Но сейчас это считается плохой практикой.</w:t>
      </w:r>
    </w:p>
    <w:p w14:paraId="509F8A14" w14:textId="77777777" w:rsidR="00567A55" w:rsidRDefault="00567A55" w:rsidP="00567A55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lastRenderedPageBreak/>
        <w:t>&lt;meta&gt;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&lt;link&gt;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&lt;title&gt;</w:t>
      </w:r>
      <w:r>
        <w:rPr>
          <w:rFonts w:ascii="Arial" w:hAnsi="Arial" w:cs="Arial"/>
          <w:color w:val="333333"/>
        </w:rPr>
        <w:t> и другие теги, включаемые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, имеют особый тип содержимого — </w:t>
      </w:r>
      <w:r>
        <w:rPr>
          <w:rFonts w:ascii="Arial" w:hAnsi="Arial" w:cs="Arial"/>
          <w:i/>
          <w:iCs/>
          <w:color w:val="333333"/>
        </w:rPr>
        <w:t>метасодержимое</w:t>
      </w:r>
      <w:r>
        <w:rPr>
          <w:rFonts w:ascii="Arial" w:hAnsi="Arial" w:cs="Arial"/>
          <w:color w:val="333333"/>
        </w:rPr>
        <w:t>. Они не отображаются на странице напрямую, а служат для хранения информации о документе и для взаимосвязи документа с другими документами и системами.</w:t>
      </w:r>
    </w:p>
    <w:p w14:paraId="119BEE3E" w14:textId="1380FF74" w:rsidR="00567A55" w:rsidRDefault="00567A55" w:rsidP="006C0B77">
      <w:pPr>
        <w:spacing w:after="0"/>
        <w:ind w:firstLine="709"/>
        <w:jc w:val="both"/>
      </w:pPr>
    </w:p>
    <w:p w14:paraId="56D4C4FA" w14:textId="3B95A1BB" w:rsidR="00567A55" w:rsidRDefault="00567A55" w:rsidP="006C0B77">
      <w:pPr>
        <w:spacing w:after="0"/>
        <w:ind w:firstLine="709"/>
        <w:jc w:val="both"/>
      </w:pPr>
    </w:p>
    <w:p w14:paraId="766A66E3" w14:textId="6AF9F824" w:rsidR="00567A55" w:rsidRDefault="00567A55" w:rsidP="006C0B77">
      <w:pPr>
        <w:spacing w:after="0"/>
        <w:ind w:firstLine="709"/>
        <w:jc w:val="both"/>
      </w:pPr>
    </w:p>
    <w:p w14:paraId="1E8996D5" w14:textId="77777777" w:rsidR="00567A55" w:rsidRDefault="00567A55" w:rsidP="00567A55">
      <w:pPr>
        <w:pStyle w:val="1"/>
        <w:spacing w:before="0" w:beforeAutospacing="0" w:after="225" w:afterAutospacing="0" w:line="450" w:lineRule="atLeast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Тег meta, ключевые слова</w:t>
      </w:r>
    </w:p>
    <w:p w14:paraId="1F6C192F" w14:textId="77777777" w:rsidR="00567A55" w:rsidRDefault="00567A55" w:rsidP="00567A5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метатегов можно добавить на страницу информацию полезную для поисковых систем: перечень ключевых слов и краткое описание страницы.</w:t>
      </w:r>
    </w:p>
    <w:p w14:paraId="110EF592" w14:textId="77777777" w:rsidR="00567A55" w:rsidRDefault="00567A55" w:rsidP="00567A5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Перечень ключевых слов задаётся тегом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, у которого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r>
        <w:rPr>
          <w:rFonts w:ascii="Arial" w:hAnsi="Arial" w:cs="Arial"/>
          <w:color w:val="333333"/>
        </w:rPr>
        <w:t> имеет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keywords</w:t>
      </w:r>
      <w:r>
        <w:rPr>
          <w:rFonts w:ascii="Arial" w:hAnsi="Arial" w:cs="Arial"/>
          <w:color w:val="333333"/>
        </w:rPr>
        <w:t>. Ключевые слова (самые важные слова из содержания страницы) перечисляются 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content</w:t>
      </w:r>
      <w:r>
        <w:rPr>
          <w:rFonts w:ascii="Arial" w:hAnsi="Arial" w:cs="Arial"/>
          <w:color w:val="333333"/>
        </w:rPr>
        <w:t> через запятую:</w:t>
      </w:r>
    </w:p>
    <w:p w14:paraId="05EF9F2F" w14:textId="77777777" w:rsidR="00567A55" w:rsidRPr="00567A55" w:rsidRDefault="00567A55" w:rsidP="00567A55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567A5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&lt;meta name="keywords" content="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важные</w:t>
      </w:r>
      <w:r w:rsidRPr="00567A5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ключевые</w:t>
      </w:r>
      <w:r w:rsidRPr="00567A5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слова</w:t>
      </w:r>
      <w:r w:rsidRPr="00567A5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"&gt;</w:t>
      </w:r>
    </w:p>
    <w:p w14:paraId="54BA89F1" w14:textId="77777777" w:rsidR="00567A55" w:rsidRDefault="00567A55" w:rsidP="00567A5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Раньше этот тег был очень важен для поисковиков. Каково положение дел сейчас? Мы бы с удовольствием вам поведали, но это большой секрет Яндекса и Гугла.</w:t>
      </w:r>
    </w:p>
    <w:p w14:paraId="134AC16A" w14:textId="77777777" w:rsidR="00567A55" w:rsidRDefault="00567A55" w:rsidP="00567A5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Краткое описание страницы задаётся похожим образом, только значение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r>
        <w:rPr>
          <w:rFonts w:ascii="Arial" w:hAnsi="Arial" w:cs="Arial"/>
          <w:color w:val="333333"/>
        </w:rPr>
        <w:t> меняется на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description</w:t>
      </w:r>
      <w:r>
        <w:rPr>
          <w:rFonts w:ascii="Arial" w:hAnsi="Arial" w:cs="Arial"/>
          <w:color w:val="333333"/>
        </w:rPr>
        <w:t>:</w:t>
      </w:r>
    </w:p>
    <w:p w14:paraId="35EAB156" w14:textId="77777777" w:rsidR="00567A55" w:rsidRPr="00567A55" w:rsidRDefault="00567A55" w:rsidP="00567A55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567A5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&lt;meta name="description" content="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краткое</w:t>
      </w:r>
      <w:r w:rsidRPr="00567A5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описание</w:t>
      </w:r>
      <w:r w:rsidRPr="00567A5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"&gt;</w:t>
      </w:r>
    </w:p>
    <w:p w14:paraId="07A20211" w14:textId="77777777" w:rsidR="00567A55" w:rsidRDefault="00567A55" w:rsidP="00567A5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Краткое описание (или аннотация) страницы часто используется поисковиками при отображении результатов поиска.</w:t>
      </w:r>
    </w:p>
    <w:p w14:paraId="12B169A7" w14:textId="36DB9364" w:rsidR="00567A55" w:rsidRDefault="00567A55" w:rsidP="006C0B77">
      <w:pPr>
        <w:spacing w:after="0"/>
        <w:ind w:firstLine="709"/>
        <w:jc w:val="both"/>
      </w:pPr>
    </w:p>
    <w:p w14:paraId="20B223EB" w14:textId="6D18B7E0" w:rsidR="00A00D98" w:rsidRDefault="00A00D98" w:rsidP="006C0B77">
      <w:pPr>
        <w:spacing w:after="0"/>
        <w:ind w:firstLine="709"/>
        <w:jc w:val="both"/>
      </w:pPr>
    </w:p>
    <w:p w14:paraId="6852ED7B" w14:textId="506D711B" w:rsidR="00A00D98" w:rsidRDefault="00A00D98" w:rsidP="006C0B77">
      <w:pPr>
        <w:spacing w:after="0"/>
        <w:ind w:firstLine="709"/>
        <w:jc w:val="both"/>
      </w:pPr>
    </w:p>
    <w:p w14:paraId="11990874" w14:textId="36E61658" w:rsidR="00A00D98" w:rsidRDefault="00A00D98" w:rsidP="006C0B77">
      <w:pPr>
        <w:spacing w:after="0"/>
        <w:ind w:firstLine="709"/>
        <w:jc w:val="both"/>
      </w:pPr>
    </w:p>
    <w:p w14:paraId="24D07823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>&lt;!DOCTYPE html&gt;</w:t>
      </w:r>
    </w:p>
    <w:p w14:paraId="6C9D914E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>&lt;html lang="ru"&gt;</w:t>
      </w:r>
    </w:p>
    <w:p w14:paraId="73DC5F2F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&lt;head&gt;</w:t>
      </w:r>
    </w:p>
    <w:p w14:paraId="683C8608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&lt;meta charset="utf-8"&gt;</w:t>
      </w:r>
    </w:p>
    <w:p w14:paraId="74EED9C3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&lt;meta name="keywords" content="</w:t>
      </w:r>
      <w:r>
        <w:t>вёрстка</w:t>
      </w:r>
      <w:r w:rsidRPr="00A00D98">
        <w:rPr>
          <w:lang w:val="en-US"/>
        </w:rPr>
        <w:t xml:space="preserve">, HTML, CSS, </w:t>
      </w:r>
      <w:r>
        <w:t>блог</w:t>
      </w:r>
      <w:r w:rsidRPr="00A00D98">
        <w:rPr>
          <w:lang w:val="en-US"/>
        </w:rPr>
        <w:t>"&gt;</w:t>
      </w:r>
    </w:p>
    <w:p w14:paraId="0A250D85" w14:textId="77777777" w:rsidR="00A00D98" w:rsidRDefault="00A00D98" w:rsidP="00A00D98">
      <w:pPr>
        <w:spacing w:after="0"/>
        <w:ind w:firstLine="709"/>
        <w:jc w:val="both"/>
      </w:pPr>
      <w:r w:rsidRPr="00A00D98">
        <w:rPr>
          <w:lang w:val="en-US"/>
        </w:rPr>
        <w:t xml:space="preserve">    </w:t>
      </w:r>
      <w:r>
        <w:t>&lt;meta name="description" content="Блог о процессе обучения веб-технологиям"&gt;</w:t>
      </w:r>
    </w:p>
    <w:p w14:paraId="4A846E93" w14:textId="77777777" w:rsidR="00A00D98" w:rsidRDefault="00A00D98" w:rsidP="00A00D98">
      <w:pPr>
        <w:spacing w:after="0"/>
        <w:ind w:firstLine="709"/>
        <w:jc w:val="both"/>
      </w:pPr>
      <w:r>
        <w:lastRenderedPageBreak/>
        <w:t xml:space="preserve">    &lt;title&gt;Сайт начинающего верстальщика&lt;/title&gt;</w:t>
      </w:r>
    </w:p>
    <w:p w14:paraId="5592CD46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A00D98">
        <w:rPr>
          <w:lang w:val="en-US"/>
        </w:rPr>
        <w:t>&lt;link rel="stylesheet" href="outlines.css"&gt;</w:t>
      </w:r>
    </w:p>
    <w:p w14:paraId="7BD9E864" w14:textId="77777777" w:rsidR="00A00D98" w:rsidRDefault="00A00D98" w:rsidP="00A00D98">
      <w:pPr>
        <w:spacing w:after="0"/>
        <w:ind w:firstLine="709"/>
        <w:jc w:val="both"/>
      </w:pPr>
      <w:r w:rsidRPr="00A00D98">
        <w:rPr>
          <w:lang w:val="en-US"/>
        </w:rPr>
        <w:t xml:space="preserve">  </w:t>
      </w:r>
      <w:r>
        <w:t>&lt;/head&gt;</w:t>
      </w:r>
    </w:p>
    <w:p w14:paraId="71B54F18" w14:textId="77777777" w:rsidR="00A00D98" w:rsidRDefault="00A00D98" w:rsidP="00A00D98">
      <w:pPr>
        <w:spacing w:after="0"/>
        <w:ind w:firstLine="709"/>
        <w:jc w:val="both"/>
      </w:pPr>
      <w:r>
        <w:t xml:space="preserve">  &lt;body&gt;</w:t>
      </w:r>
    </w:p>
    <w:p w14:paraId="53A834D8" w14:textId="77777777" w:rsidR="00A00D98" w:rsidRDefault="00A00D98" w:rsidP="00A00D98">
      <w:pPr>
        <w:spacing w:after="0"/>
        <w:ind w:firstLine="709"/>
        <w:jc w:val="both"/>
      </w:pPr>
      <w:r>
        <w:t xml:space="preserve">    &lt;header&gt;</w:t>
      </w:r>
    </w:p>
    <w:p w14:paraId="7700164F" w14:textId="77777777" w:rsidR="00A00D98" w:rsidRDefault="00A00D98" w:rsidP="00A00D98">
      <w:pPr>
        <w:spacing w:after="0"/>
        <w:ind w:firstLine="709"/>
        <w:jc w:val="both"/>
      </w:pPr>
      <w:r>
        <w:t xml:space="preserve">      &lt;h1&gt;Сайт начинающего верстальщика&lt;/h1&gt;</w:t>
      </w:r>
    </w:p>
    <w:p w14:paraId="5964DEB7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A00D98">
        <w:rPr>
          <w:lang w:val="en-US"/>
        </w:rPr>
        <w:t>&lt;/header&gt;</w:t>
      </w:r>
    </w:p>
    <w:p w14:paraId="0DC102CD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&lt;main&gt;</w:t>
      </w:r>
    </w:p>
    <w:p w14:paraId="409530AA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  &lt;nav&gt;</w:t>
      </w:r>
    </w:p>
    <w:p w14:paraId="3678BA75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    </w:t>
      </w:r>
      <w:r>
        <w:t>Навигация</w:t>
      </w:r>
    </w:p>
    <w:p w14:paraId="5095E608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  &lt;/nav&gt;</w:t>
      </w:r>
    </w:p>
    <w:p w14:paraId="21A69E58" w14:textId="77777777" w:rsidR="00A00D98" w:rsidRDefault="00A00D98" w:rsidP="00A00D98">
      <w:pPr>
        <w:spacing w:after="0"/>
        <w:ind w:firstLine="709"/>
        <w:jc w:val="both"/>
      </w:pPr>
      <w:r w:rsidRPr="00A00D98">
        <w:rPr>
          <w:lang w:val="en-US"/>
        </w:rPr>
        <w:t xml:space="preserve">      </w:t>
      </w:r>
      <w:r>
        <w:t>&lt;section&gt;</w:t>
      </w:r>
    </w:p>
    <w:p w14:paraId="10155CDB" w14:textId="77777777" w:rsidR="00A00D98" w:rsidRDefault="00A00D98" w:rsidP="00A00D98">
      <w:pPr>
        <w:spacing w:after="0"/>
        <w:ind w:firstLine="709"/>
        <w:jc w:val="both"/>
      </w:pPr>
      <w:r>
        <w:t xml:space="preserve">        &lt;p&gt;Всем привет! Добро пожаловать на мой первый сайт. Ещё недавно я понятия не имел, кто такой верстальщик, а теперь я нашёл тренажёры по HTML и CSS и поставил перед собой цель — стать им. У меня даже появился инструктор — Кекс, который не позволит мне расслабиться и будет следить за моими успехами.&lt;/p&gt;</w:t>
      </w:r>
    </w:p>
    <w:p w14:paraId="1E97EA98" w14:textId="77777777" w:rsidR="00A00D98" w:rsidRDefault="00A00D98" w:rsidP="00A00D98">
      <w:pPr>
        <w:spacing w:after="0"/>
        <w:ind w:firstLine="709"/>
        <w:jc w:val="both"/>
      </w:pPr>
      <w:r>
        <w:t xml:space="preserve">        &lt;p&gt;Моё первое задание — вести дневник и честно писать обо всех своих свершениях.&lt;/p&gt;</w:t>
      </w:r>
    </w:p>
    <w:p w14:paraId="450F8310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>
        <w:t xml:space="preserve">      </w:t>
      </w:r>
      <w:r w:rsidRPr="00A00D98">
        <w:rPr>
          <w:lang w:val="en-US"/>
        </w:rPr>
        <w:t>&lt;/section&gt;</w:t>
      </w:r>
    </w:p>
    <w:p w14:paraId="7F23DF57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  &lt;section&gt;</w:t>
      </w:r>
    </w:p>
    <w:p w14:paraId="1E3C0757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    </w:t>
      </w:r>
      <w:r>
        <w:t>Раздел</w:t>
      </w:r>
      <w:r w:rsidRPr="00A00D98">
        <w:rPr>
          <w:lang w:val="en-US"/>
        </w:rPr>
        <w:t xml:space="preserve"> </w:t>
      </w:r>
      <w:r>
        <w:t>про</w:t>
      </w:r>
      <w:r w:rsidRPr="00A00D98">
        <w:rPr>
          <w:lang w:val="en-US"/>
        </w:rPr>
        <w:t xml:space="preserve"> </w:t>
      </w:r>
      <w:r>
        <w:t>навыки</w:t>
      </w:r>
    </w:p>
    <w:p w14:paraId="7FF25C75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  &lt;/section&gt;</w:t>
      </w:r>
    </w:p>
    <w:p w14:paraId="0FD1FC21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&lt;/main&gt;</w:t>
      </w:r>
    </w:p>
    <w:p w14:paraId="05C228C7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&lt;footer&gt;</w:t>
      </w:r>
    </w:p>
    <w:p w14:paraId="04A302E8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  </w:t>
      </w:r>
      <w:r>
        <w:t>Подвал</w:t>
      </w:r>
      <w:r w:rsidRPr="00A00D98">
        <w:rPr>
          <w:lang w:val="en-US"/>
        </w:rPr>
        <w:t xml:space="preserve"> </w:t>
      </w:r>
      <w:r>
        <w:t>сайта</w:t>
      </w:r>
    </w:p>
    <w:p w14:paraId="7CB342FD" w14:textId="77777777" w:rsidR="00A00D98" w:rsidRPr="00A00D98" w:rsidRDefault="00A00D98" w:rsidP="00A00D98">
      <w:pPr>
        <w:spacing w:after="0"/>
        <w:ind w:firstLine="709"/>
        <w:jc w:val="both"/>
        <w:rPr>
          <w:lang w:val="en-US"/>
        </w:rPr>
      </w:pPr>
      <w:r w:rsidRPr="00A00D98">
        <w:rPr>
          <w:lang w:val="en-US"/>
        </w:rPr>
        <w:t xml:space="preserve">    &lt;/footer&gt;</w:t>
      </w:r>
    </w:p>
    <w:p w14:paraId="041DD368" w14:textId="77777777" w:rsidR="00A00D98" w:rsidRDefault="00A00D98" w:rsidP="00A00D98">
      <w:pPr>
        <w:spacing w:after="0"/>
        <w:ind w:firstLine="709"/>
        <w:jc w:val="both"/>
      </w:pPr>
      <w:r w:rsidRPr="00A00D98">
        <w:rPr>
          <w:lang w:val="en-US"/>
        </w:rPr>
        <w:t xml:space="preserve">  </w:t>
      </w:r>
      <w:r>
        <w:t>&lt;/body&gt;</w:t>
      </w:r>
    </w:p>
    <w:p w14:paraId="33F3FD65" w14:textId="5602D306" w:rsidR="00A00D98" w:rsidRDefault="00A00D98" w:rsidP="00A00D98">
      <w:pPr>
        <w:spacing w:after="0"/>
        <w:ind w:firstLine="709"/>
        <w:jc w:val="both"/>
      </w:pPr>
      <w:r>
        <w:t>&lt;/html&gt;</w:t>
      </w:r>
    </w:p>
    <w:p w14:paraId="45667AF3" w14:textId="07879A17" w:rsidR="00A00D98" w:rsidRDefault="00A00D98" w:rsidP="00A00D98">
      <w:pPr>
        <w:spacing w:after="0"/>
        <w:ind w:firstLine="709"/>
        <w:jc w:val="both"/>
      </w:pPr>
    </w:p>
    <w:p w14:paraId="782F27B7" w14:textId="44137CA2" w:rsidR="00A00D98" w:rsidRDefault="00A00D98" w:rsidP="00A00D98">
      <w:pPr>
        <w:spacing w:after="0"/>
        <w:ind w:firstLine="709"/>
        <w:jc w:val="both"/>
      </w:pPr>
    </w:p>
    <w:p w14:paraId="3AA13515" w14:textId="557E457D" w:rsidR="00A00D98" w:rsidRDefault="00A00D98" w:rsidP="00A00D98">
      <w:pPr>
        <w:spacing w:after="0"/>
        <w:ind w:firstLine="709"/>
        <w:jc w:val="both"/>
      </w:pPr>
    </w:p>
    <w:p w14:paraId="683CA499" w14:textId="798379C4" w:rsidR="00A00D98" w:rsidRDefault="00A00D98" w:rsidP="00A00D98">
      <w:pPr>
        <w:spacing w:after="0"/>
        <w:ind w:firstLine="709"/>
        <w:jc w:val="both"/>
      </w:pPr>
    </w:p>
    <w:p w14:paraId="10C33F97" w14:textId="77777777" w:rsidR="00A00D98" w:rsidRDefault="00A00D98" w:rsidP="00A00D9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«Структура HTML-документа»</w:t>
      </w:r>
    </w:p>
    <w:p w14:paraId="2D6B4BA3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Каждый HTML-документ начинается с декларации типа документа или «доктайпа». Тип документа необходим, чтобы браузер мог определить версию HTML и правильно отобразить страницу.</w:t>
      </w:r>
    </w:p>
    <w:p w14:paraId="08418682" w14:textId="77777777" w:rsidR="00A00D98" w:rsidRDefault="00A00D98" w:rsidP="00A00D98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&lt;!DOCTYPE html&gt;</w:t>
      </w:r>
    </w:p>
    <w:p w14:paraId="54D1D7FB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Простейшая HTML-страница состоит как минимум из трёх тегов: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&lt;html&gt;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>.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обычно содержит заголовок, ключевые слова, описание страницы и другие служебные данные. Также внутри него подключаются внешние ресурсы, например, стили. Содержимое этого тега не отображается на странице напрямую. А в теге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> хранится содержание страницы, которое отображается в окне браузера.</w:t>
      </w:r>
    </w:p>
    <w:p w14:paraId="11579F37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подключения стилей к странице существует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&lt;link&gt;</w:t>
      </w:r>
      <w:r>
        <w:rPr>
          <w:rFonts w:ascii="Arial" w:hAnsi="Arial" w:cs="Arial"/>
          <w:color w:val="333333"/>
        </w:rPr>
        <w:t>. Для этого у него есть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</w:rPr>
        <w:t> в котором задаётся адрес стилевого файла, а 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stylesheet</w:t>
      </w:r>
      <w:r>
        <w:rPr>
          <w:rFonts w:ascii="Arial" w:hAnsi="Arial" w:cs="Arial"/>
          <w:color w:val="333333"/>
        </w:rPr>
        <w:t> 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rel</w:t>
      </w:r>
      <w:r>
        <w:rPr>
          <w:rFonts w:ascii="Arial" w:hAnsi="Arial" w:cs="Arial"/>
          <w:color w:val="333333"/>
        </w:rPr>
        <w:t> говорит браузеру, что мы подключаем именно стили, а не что-то другое.</w:t>
      </w:r>
    </w:p>
    <w:p w14:paraId="6983AB17" w14:textId="77777777" w:rsidR="00A00D98" w:rsidRPr="00A00D98" w:rsidRDefault="00A00D98" w:rsidP="00A00D98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&lt;head&gt;</w:t>
      </w:r>
    </w:p>
    <w:p w14:paraId="7B476E57" w14:textId="77777777" w:rsidR="00A00D98" w:rsidRPr="00A00D98" w:rsidRDefault="00A00D98" w:rsidP="00A00D98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&lt;link href="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адрес</w:t>
      </w: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_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файла</w:t>
      </w: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_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стилей</w:t>
      </w: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.css" rel="stylesheet"&gt;</w:t>
      </w:r>
    </w:p>
    <w:p w14:paraId="7E60E967" w14:textId="77777777" w:rsidR="00A00D98" w:rsidRDefault="00A00D98" w:rsidP="00A00D98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&lt;/head&gt;</w:t>
      </w:r>
    </w:p>
    <w:p w14:paraId="66E7008A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элемент, который располагается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— это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&lt;title&gt;</w:t>
      </w:r>
      <w:r>
        <w:rPr>
          <w:rFonts w:ascii="Arial" w:hAnsi="Arial" w:cs="Arial"/>
          <w:color w:val="333333"/>
        </w:rPr>
        <w:t>. В нём задаётся заголовок страницы, который отображается во вкладках браузера. По заголовку должно быть понятно, о чём эта страница, даже когда она не открыта в браузере, а отображается в результатах поиска или в браузерных закладках.</w:t>
      </w:r>
    </w:p>
    <w:p w14:paraId="470C8C2B" w14:textId="77777777" w:rsidR="00A00D98" w:rsidRPr="00A00D98" w:rsidRDefault="00A00D98" w:rsidP="00A00D98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&lt;head&gt;</w:t>
      </w:r>
    </w:p>
    <w:p w14:paraId="476A25E3" w14:textId="77777777" w:rsidR="00A00D98" w:rsidRPr="00A00D98" w:rsidRDefault="00A00D98" w:rsidP="00A00D98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&lt;title&gt;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Тренажёры</w:t>
      </w: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— HTML Academy&lt;/title&gt;</w:t>
      </w:r>
    </w:p>
    <w:p w14:paraId="4E3C4E41" w14:textId="77777777" w:rsidR="00A00D98" w:rsidRDefault="00A00D98" w:rsidP="00A00D98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&lt;/head&gt;</w:t>
      </w:r>
    </w:p>
    <w:p w14:paraId="7A92F6D1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важный тег, располагающийся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 это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. Он одиночный, то есть не требует парный закрывающий тег в конце. С помощью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 можно сообщать браузеру, поисковому роботу или другому устройству различную служебную информацию (или метаинформацию) о вашем сайте: кодировку текста, описание контента и так далее. Для этого используются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 с разными атрибутами и их значениями.</w:t>
      </w:r>
    </w:p>
    <w:p w14:paraId="73139CA5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Кодировка текста HTML-страницы указывается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charset</w:t>
      </w:r>
      <w:r>
        <w:rPr>
          <w:rFonts w:ascii="Arial" w:hAnsi="Arial" w:cs="Arial"/>
          <w:color w:val="333333"/>
        </w:rPr>
        <w:t>:</w:t>
      </w:r>
    </w:p>
    <w:p w14:paraId="526D555C" w14:textId="77777777" w:rsidR="00A00D98" w:rsidRDefault="00A00D98" w:rsidP="00A00D98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&lt;meta charset="название кодировки"&gt;</w:t>
      </w:r>
    </w:p>
    <w:p w14:paraId="47708828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Самая распространённая современная кодировка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utf-8</w:t>
      </w:r>
      <w:r>
        <w:rPr>
          <w:rFonts w:ascii="Arial" w:hAnsi="Arial" w:cs="Arial"/>
          <w:color w:val="333333"/>
        </w:rPr>
        <w:t>.</w:t>
      </w:r>
    </w:p>
    <w:p w14:paraId="43244949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Перечень ключевых слов задаётся тегом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&lt;meta&gt;</w:t>
      </w:r>
      <w:r>
        <w:rPr>
          <w:rFonts w:ascii="Arial" w:hAnsi="Arial" w:cs="Arial"/>
          <w:color w:val="333333"/>
        </w:rPr>
        <w:t>, у которого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r>
        <w:rPr>
          <w:rFonts w:ascii="Arial" w:hAnsi="Arial" w:cs="Arial"/>
          <w:color w:val="333333"/>
        </w:rPr>
        <w:t> имеет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keywords</w:t>
      </w:r>
      <w:r>
        <w:rPr>
          <w:rFonts w:ascii="Arial" w:hAnsi="Arial" w:cs="Arial"/>
          <w:color w:val="333333"/>
        </w:rPr>
        <w:t>. Ключевые слова (самые важные слова из содержания страницы) перечисляются 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content</w:t>
      </w:r>
      <w:r>
        <w:rPr>
          <w:rFonts w:ascii="Arial" w:hAnsi="Arial" w:cs="Arial"/>
          <w:color w:val="333333"/>
        </w:rPr>
        <w:t> через запятую:</w:t>
      </w:r>
    </w:p>
    <w:p w14:paraId="621C5ECB" w14:textId="77777777" w:rsidR="00A00D98" w:rsidRPr="00A00D98" w:rsidRDefault="00A00D98" w:rsidP="00A00D98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&lt;meta name="keywords" content="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важные</w:t>
      </w: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ключевые</w:t>
      </w: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слова</w:t>
      </w: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"&gt;</w:t>
      </w:r>
    </w:p>
    <w:p w14:paraId="756D7373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Краткое описание (или аннотация) страницы задаётся похожим образом, только значение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r>
        <w:rPr>
          <w:rFonts w:ascii="Arial" w:hAnsi="Arial" w:cs="Arial"/>
          <w:color w:val="333333"/>
        </w:rPr>
        <w:t> меняется на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description</w:t>
      </w:r>
      <w:r>
        <w:rPr>
          <w:rFonts w:ascii="Arial" w:hAnsi="Arial" w:cs="Arial"/>
          <w:color w:val="333333"/>
        </w:rPr>
        <w:t>:</w:t>
      </w:r>
    </w:p>
    <w:p w14:paraId="02F2FD97" w14:textId="77777777" w:rsidR="00A00D98" w:rsidRPr="00A00D98" w:rsidRDefault="00A00D98" w:rsidP="00A00D98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&lt;meta name="description" content="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краткое</w:t>
      </w: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описание</w:t>
      </w:r>
      <w:r w:rsidRPr="00A00D98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"&gt;</w:t>
      </w:r>
    </w:p>
    <w:p w14:paraId="3EF7323E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&lt;body&gt;</w:t>
      </w:r>
      <w:r>
        <w:rPr>
          <w:rFonts w:ascii="Arial" w:hAnsi="Arial" w:cs="Arial"/>
          <w:color w:val="333333"/>
        </w:rPr>
        <w:t> находятся те теги, которые отображаются на странице. Например,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&lt;main&gt;</w:t>
      </w:r>
      <w:r>
        <w:rPr>
          <w:rFonts w:ascii="Arial" w:hAnsi="Arial" w:cs="Arial"/>
          <w:color w:val="333333"/>
        </w:rPr>
        <w:t> выделяет основное содержание страницы, которое не повторяется на других страницах. И обычно на странице используется один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&lt;main&gt;</w:t>
      </w:r>
      <w:r>
        <w:rPr>
          <w:rFonts w:ascii="Arial" w:hAnsi="Arial" w:cs="Arial"/>
          <w:color w:val="333333"/>
        </w:rPr>
        <w:t>.</w:t>
      </w:r>
    </w:p>
    <w:p w14:paraId="2C4F4AB2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&lt;header&gt;</w:t>
      </w:r>
      <w:r>
        <w:rPr>
          <w:rFonts w:ascii="Arial" w:hAnsi="Arial" w:cs="Arial"/>
          <w:color w:val="333333"/>
        </w:rPr>
        <w:t> содержит вводную часть страницы, которую чаще называют «шапкой», а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&lt;footer&gt;</w:t>
      </w:r>
      <w:r>
        <w:rPr>
          <w:rFonts w:ascii="Arial" w:hAnsi="Arial" w:cs="Arial"/>
          <w:color w:val="333333"/>
        </w:rPr>
        <w:t> описывает заключительную часть страницы, или «подвал». Существует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, который обозначает крупный смысловой (или «логический») раздел.</w:t>
      </w:r>
    </w:p>
    <w:p w14:paraId="78F154CB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</w:rPr>
        <w:t>, обозначает цельный, законченный и самостоятельный фрагмент информации.</w:t>
      </w:r>
    </w:p>
    <w:p w14:paraId="5D4EF08C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логического раздела с основной навигацией предназначен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 (сокращение от английского «navigation»). Обычно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 включают ссылки на другие страницы или навигацию по текущей странице.</w:t>
      </w:r>
    </w:p>
    <w:p w14:paraId="386F0DFE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&lt;aside&gt;</w:t>
      </w:r>
      <w:r>
        <w:rPr>
          <w:rFonts w:ascii="Arial" w:hAnsi="Arial" w:cs="Arial"/>
          <w:color w:val="333333"/>
        </w:rPr>
        <w:t> включает в себя дополнительное содержание, не связанное напрямую с основным. Такие блоки ещё часто называют «сайдбарами» или боковыми панелями.</w:t>
      </w:r>
    </w:p>
    <w:p w14:paraId="177888AA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&lt;h6&gt;</w:t>
      </w:r>
      <w:r>
        <w:rPr>
          <w:rFonts w:ascii="Arial" w:hAnsi="Arial" w:cs="Arial"/>
          <w:color w:val="333333"/>
        </w:rPr>
        <w:t>.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обозначает самый важный заголовок (заголовок верхнего уровня), а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&lt;h6&gt;</w:t>
      </w:r>
      <w:r>
        <w:rPr>
          <w:rFonts w:ascii="Arial" w:hAnsi="Arial" w:cs="Arial"/>
          <w:color w:val="333333"/>
        </w:rPr>
        <w:t> обозначает подзаголовок самого нижнего уровня.</w:t>
      </w:r>
    </w:p>
    <w:p w14:paraId="061FAEDD" w14:textId="77777777" w:rsidR="00A00D98" w:rsidRDefault="00A00D98" w:rsidP="00A00D98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&lt;h1&gt;Спецификация HTML&lt;/h1&gt;</w:t>
      </w:r>
    </w:p>
    <w:p w14:paraId="0884043E" w14:textId="77777777" w:rsidR="00A00D98" w:rsidRDefault="00A00D98" w:rsidP="00A00D98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&lt;h2&gt;Раздел 1 Введение&lt;/h2&gt;</w:t>
      </w:r>
    </w:p>
    <w:p w14:paraId="4BA37B97" w14:textId="77777777" w:rsidR="00A00D98" w:rsidRDefault="00A00D98" w:rsidP="00A00D98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&lt;h3&gt;Раздел 1.1 Происхождение языка&lt;/h3&gt;</w:t>
      </w:r>
    </w:p>
    <w:p w14:paraId="59C92B1E" w14:textId="77777777" w:rsidR="00A00D98" w:rsidRDefault="00A00D98" w:rsidP="00A00D9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 По умолчанию абзацы начинаются с новой строки и отделяются от остального контента отступами сверху и снизу.</w:t>
      </w:r>
    </w:p>
    <w:p w14:paraId="43E33B88" w14:textId="2E206091" w:rsidR="00A00D98" w:rsidRDefault="00A00D98" w:rsidP="00A00D98">
      <w:pPr>
        <w:spacing w:after="0"/>
        <w:ind w:firstLine="709"/>
        <w:jc w:val="both"/>
      </w:pPr>
    </w:p>
    <w:p w14:paraId="2B256E4C" w14:textId="5605285C" w:rsidR="00846363" w:rsidRDefault="00846363" w:rsidP="00A00D98">
      <w:pPr>
        <w:spacing w:after="0"/>
        <w:ind w:firstLine="709"/>
        <w:jc w:val="both"/>
      </w:pPr>
    </w:p>
    <w:p w14:paraId="1EEA2797" w14:textId="17FDA15A" w:rsidR="00846363" w:rsidRDefault="00846363" w:rsidP="00A00D98">
      <w:pPr>
        <w:spacing w:after="0"/>
        <w:ind w:firstLine="709"/>
        <w:jc w:val="both"/>
      </w:pPr>
    </w:p>
    <w:p w14:paraId="07333F64" w14:textId="77777777" w:rsidR="00846363" w:rsidRPr="00846363" w:rsidRDefault="00846363" w:rsidP="00846363">
      <w:pPr>
        <w:shd w:val="clear" w:color="auto" w:fill="FFFFFF"/>
        <w:spacing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дополнили запись и процитировали целое стихотворение. И это не какая-то короткая цитата внутри абзаца, поэтому тег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&lt;q&gt;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поможет.</w:t>
      </w:r>
    </w:p>
    <w:p w14:paraId="54138EAF" w14:textId="77777777" w:rsidR="00846363" w:rsidRPr="00846363" w:rsidRDefault="00846363" w:rsidP="00846363">
      <w:pPr>
        <w:shd w:val="clear" w:color="auto" w:fill="FFFFFF"/>
        <w:spacing w:before="255"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выделения длинных цитат, которые могут состоять из нескольких абзацев, предназначен тег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&lt;blockquote&gt;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выделяет цитату не как фрагмент текста в предложении, а как отдельный блок текста с отступами.</w:t>
      </w:r>
    </w:p>
    <w:p w14:paraId="0D55A1A0" w14:textId="77777777" w:rsidR="00846363" w:rsidRPr="00846363" w:rsidRDefault="00846363" w:rsidP="00846363">
      <w:pPr>
        <w:shd w:val="clear" w:color="auto" w:fill="FFFFFF"/>
        <w:spacing w:before="255"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 же, как и у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&lt;q&gt;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&lt;blockquote&gt;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атрибут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cite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содержащий ссылку на источник цитаты. И также в паре с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&lt;blockquote&gt;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тег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&lt;cite&gt;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обычно размещается внутри цитаты. Пример:</w:t>
      </w:r>
    </w:p>
    <w:p w14:paraId="292626A2" w14:textId="77777777" w:rsidR="00846363" w:rsidRPr="00846363" w:rsidRDefault="00846363" w:rsidP="008463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4636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&lt;blockquote&gt;</w:t>
      </w:r>
    </w:p>
    <w:p w14:paraId="37A4CE79" w14:textId="77777777" w:rsidR="00846363" w:rsidRPr="00846363" w:rsidRDefault="00846363" w:rsidP="008463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4636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&lt;p&gt;Ум ценится дорого, когда дешевеет сила.&lt;/p&gt;</w:t>
      </w:r>
    </w:p>
    <w:p w14:paraId="4891C595" w14:textId="77777777" w:rsidR="00846363" w:rsidRPr="00846363" w:rsidRDefault="00846363" w:rsidP="008463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4636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&lt;cite&gt;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Джейсон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Стэтхэм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&lt;/cite&gt;</w:t>
      </w:r>
    </w:p>
    <w:p w14:paraId="1B55C5DD" w14:textId="77777777" w:rsidR="00846363" w:rsidRPr="00846363" w:rsidRDefault="00846363" w:rsidP="008463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84636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&lt;/blockquote&gt;</w:t>
      </w:r>
    </w:p>
    <w:p w14:paraId="449475DE" w14:textId="77777777" w:rsidR="00846363" w:rsidRPr="00846363" w:rsidRDefault="00846363" w:rsidP="00846363">
      <w:pPr>
        <w:shd w:val="clear" w:color="auto" w:fill="FFFFFF"/>
        <w:spacing w:before="255"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браузере тегу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&lt;blockquote&gt;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обычно добавляются горизонтальные отступы.</w:t>
      </w:r>
    </w:p>
    <w:p w14:paraId="0E7AA389" w14:textId="77777777" w:rsidR="00846363" w:rsidRPr="00846363" w:rsidRDefault="00846363" w:rsidP="00846363">
      <w:pPr>
        <w:pBdr>
          <w:top w:val="single" w:sz="6" w:space="18" w:color="4EB543"/>
          <w:left w:val="single" w:sz="6" w:space="18" w:color="4EB543"/>
          <w:bottom w:val="single" w:sz="6" w:space="15" w:color="4EB543"/>
          <w:right w:val="single" w:sz="6" w:space="18" w:color="4EB543"/>
        </w:pBdr>
        <w:shd w:val="clear" w:color="auto" w:fill="FFFFFF"/>
        <w:spacing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добавили немного стилей (отступы, рамку и цвет текста), чтобы содержимое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&lt;blockquote&gt;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смотрелось красивее. Вы можете изучить стили во вкладке </w:t>
      </w:r>
      <w:r w:rsidRPr="00846363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style.css</w:t>
      </w:r>
      <w:r w:rsidRPr="008463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823B6D5" w14:textId="11E0891A" w:rsidR="00846363" w:rsidRDefault="00846363" w:rsidP="00A00D98">
      <w:pPr>
        <w:spacing w:after="0"/>
        <w:ind w:firstLine="709"/>
        <w:jc w:val="both"/>
      </w:pPr>
    </w:p>
    <w:p w14:paraId="6DF8651D" w14:textId="6D4BEBFD" w:rsidR="00846363" w:rsidRDefault="00846363" w:rsidP="00A00D98">
      <w:pPr>
        <w:spacing w:after="0"/>
        <w:ind w:firstLine="709"/>
        <w:jc w:val="both"/>
      </w:pPr>
    </w:p>
    <w:p w14:paraId="0C206632" w14:textId="77777777" w:rsidR="00846363" w:rsidRDefault="00846363" w:rsidP="008463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br, перенос строки</w:t>
      </w:r>
    </w:p>
    <w:p w14:paraId="51FD3C58" w14:textId="77777777" w:rsidR="00846363" w:rsidRDefault="00846363" w:rsidP="008463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Стихотворение в цитате всё ещё не похоже на стихотворение, так как не хватает переносов строк внутри строфы. Мы уже знаем много тегов, может какие-то из них подойдут для разбиения текста на строки?</w:t>
      </w:r>
    </w:p>
    <w:p w14:paraId="7B00CDF0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Первый кандидат —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 Идеально подходит для выделения строфы, а нам нужно добавить переносы </w:t>
      </w:r>
      <w:r>
        <w:rPr>
          <w:rStyle w:val="a5"/>
          <w:rFonts w:ascii="Arial" w:hAnsi="Arial" w:cs="Arial"/>
          <w:color w:val="333333"/>
        </w:rPr>
        <w:t>внутрь</w:t>
      </w:r>
      <w:r>
        <w:rPr>
          <w:rFonts w:ascii="Arial" w:hAnsi="Arial" w:cs="Arial"/>
          <w:color w:val="333333"/>
        </w:rPr>
        <w:t> строф. Отметаем вариант. Второй кандидат —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&lt;pre&gt;</w:t>
      </w:r>
      <w:r>
        <w:rPr>
          <w:rFonts w:ascii="Arial" w:hAnsi="Arial" w:cs="Arial"/>
          <w:color w:val="333333"/>
        </w:rPr>
        <w:t>. Сохраняет всё форматирование текста. Вроде подходит, но нам нужно сохранить </w:t>
      </w:r>
      <w:r>
        <w:rPr>
          <w:rStyle w:val="a5"/>
          <w:rFonts w:ascii="Arial" w:hAnsi="Arial" w:cs="Arial"/>
          <w:color w:val="333333"/>
        </w:rPr>
        <w:t>только</w:t>
      </w:r>
      <w:r>
        <w:rPr>
          <w:rFonts w:ascii="Arial" w:hAnsi="Arial" w:cs="Arial"/>
          <w:color w:val="333333"/>
        </w:rPr>
        <w:t> переносы строк. В общем, ничего не подходит.</w:t>
      </w:r>
    </w:p>
    <w:p w14:paraId="68E96573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Нужен специальный тег, который просто добавляет перенос строки внутри абзаца. Для этого в HTML предусмотрен одиночный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&lt;br&gt;</w:t>
      </w:r>
      <w:r>
        <w:rPr>
          <w:rFonts w:ascii="Arial" w:hAnsi="Arial" w:cs="Arial"/>
          <w:color w:val="333333"/>
        </w:rPr>
        <w:t> (сокращение от «line break»).</w:t>
      </w:r>
    </w:p>
    <w:p w14:paraId="5CE5D0F4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Этот тег отлично подходит, если переносы нужны в тексте для повышения его читабельности, например, в почтовых адресах, стихах, текстах песен, режиме работы.</w:t>
      </w:r>
    </w:p>
    <w:p w14:paraId="778E1B38" w14:textId="77777777" w:rsidR="00846363" w:rsidRDefault="00846363" w:rsidP="0084636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Иногда этот тег применяют неправильно, для разбиения текста на «как бы абзацы». Никогда так не делайте. Для разметки абзацев нужно использовать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14A93CD4" w14:textId="21B739D8" w:rsidR="00846363" w:rsidRDefault="00846363" w:rsidP="00A00D98">
      <w:pPr>
        <w:spacing w:after="0"/>
        <w:ind w:firstLine="709"/>
        <w:jc w:val="both"/>
      </w:pPr>
    </w:p>
    <w:p w14:paraId="0D32C8BF" w14:textId="704C007B" w:rsidR="00846363" w:rsidRDefault="00846363" w:rsidP="00A00D98">
      <w:pPr>
        <w:spacing w:after="0"/>
        <w:ind w:firstLine="709"/>
        <w:jc w:val="both"/>
      </w:pPr>
    </w:p>
    <w:p w14:paraId="2EBB5842" w14:textId="6435B344" w:rsidR="00846363" w:rsidRDefault="00846363" w:rsidP="00A00D98">
      <w:pPr>
        <w:spacing w:after="0"/>
        <w:ind w:firstLine="709"/>
        <w:jc w:val="both"/>
      </w:pPr>
    </w:p>
    <w:p w14:paraId="7B2B28FE" w14:textId="41D08AB0" w:rsidR="00846363" w:rsidRDefault="00846363" w:rsidP="00A00D98">
      <w:pPr>
        <w:spacing w:after="0"/>
        <w:ind w:firstLine="709"/>
        <w:jc w:val="both"/>
      </w:pPr>
    </w:p>
    <w:p w14:paraId="786569DC" w14:textId="659B1AA6" w:rsidR="00846363" w:rsidRDefault="00846363" w:rsidP="00A00D98">
      <w:pPr>
        <w:spacing w:after="0"/>
        <w:ind w:firstLine="709"/>
        <w:jc w:val="both"/>
      </w:pPr>
    </w:p>
    <w:p w14:paraId="0A5A4AB8" w14:textId="44F12459" w:rsidR="00846363" w:rsidRDefault="00846363" w:rsidP="00A00D98">
      <w:pPr>
        <w:spacing w:after="0"/>
        <w:ind w:firstLine="709"/>
        <w:jc w:val="both"/>
      </w:pPr>
    </w:p>
    <w:p w14:paraId="720C4A50" w14:textId="5C8BD30D" w:rsidR="00846363" w:rsidRDefault="00846363" w:rsidP="00A00D98">
      <w:pPr>
        <w:spacing w:after="0"/>
        <w:ind w:firstLine="709"/>
        <w:jc w:val="both"/>
      </w:pPr>
    </w:p>
    <w:p w14:paraId="7B2C7A74" w14:textId="7462A115" w:rsidR="00846363" w:rsidRDefault="00846363" w:rsidP="00A00D98">
      <w:pPr>
        <w:spacing w:after="0"/>
        <w:ind w:firstLine="709"/>
        <w:jc w:val="both"/>
      </w:pPr>
    </w:p>
    <w:p w14:paraId="06CAA708" w14:textId="27768FE3" w:rsidR="00846363" w:rsidRDefault="00846363" w:rsidP="00A00D98">
      <w:pPr>
        <w:spacing w:after="0"/>
        <w:ind w:firstLine="709"/>
        <w:jc w:val="both"/>
      </w:pPr>
    </w:p>
    <w:p w14:paraId="0A7AB0DD" w14:textId="1FDFC702" w:rsidR="00846363" w:rsidRDefault="00846363" w:rsidP="00A00D98">
      <w:pPr>
        <w:spacing w:after="0"/>
        <w:ind w:firstLine="709"/>
        <w:jc w:val="both"/>
      </w:pPr>
    </w:p>
    <w:p w14:paraId="66E25E75" w14:textId="154E9A54" w:rsidR="00846363" w:rsidRDefault="00846363" w:rsidP="00A00D98">
      <w:pPr>
        <w:spacing w:after="0"/>
        <w:ind w:firstLine="709"/>
        <w:jc w:val="both"/>
      </w:pPr>
    </w:p>
    <w:p w14:paraId="03834A9B" w14:textId="5ED1D7BA" w:rsidR="00846363" w:rsidRDefault="00846363" w:rsidP="00A00D98">
      <w:pPr>
        <w:spacing w:after="0"/>
        <w:ind w:firstLine="709"/>
        <w:jc w:val="both"/>
      </w:pPr>
    </w:p>
    <w:p w14:paraId="334DD5FC" w14:textId="4C16EF1A" w:rsidR="00846363" w:rsidRDefault="00846363" w:rsidP="00A00D98">
      <w:pPr>
        <w:spacing w:after="0"/>
        <w:ind w:firstLine="709"/>
        <w:jc w:val="both"/>
      </w:pPr>
    </w:p>
    <w:p w14:paraId="26DF8805" w14:textId="6871FDE8" w:rsidR="00846363" w:rsidRDefault="00846363" w:rsidP="00A00D98">
      <w:pPr>
        <w:spacing w:after="0"/>
        <w:ind w:firstLine="709"/>
        <w:jc w:val="both"/>
      </w:pPr>
    </w:p>
    <w:p w14:paraId="360BFE30" w14:textId="77777777" w:rsidR="00846363" w:rsidRDefault="00846363" w:rsidP="008463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Теги sub и sup, нижний и верхний индексы</w:t>
      </w:r>
    </w:p>
    <w:p w14:paraId="05235806" w14:textId="77777777" w:rsidR="00846363" w:rsidRDefault="00846363" w:rsidP="008463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Наконец-то новая запись. Вам доверили поработать с методическим материалом, в котором описываются формулы. Всё почти завершено, осталось только расставить верхние и нижние индексы. Для них тоже есть специальные теги.</w:t>
      </w:r>
    </w:p>
    <w:p w14:paraId="37F496D4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&lt;sup&gt;</w:t>
      </w:r>
      <w:r>
        <w:rPr>
          <w:rFonts w:ascii="Arial" w:hAnsi="Arial" w:cs="Arial"/>
          <w:color w:val="333333"/>
        </w:rPr>
        <w:t> (сокращение от «superscript») отображает текст в виде верхнего индекса, а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&lt;sub&gt;</w:t>
      </w:r>
      <w:r>
        <w:rPr>
          <w:rFonts w:ascii="Arial" w:hAnsi="Arial" w:cs="Arial"/>
          <w:color w:val="333333"/>
        </w:rPr>
        <w:t> (сокращение от «subscript») в виде нижнего индекса.</w:t>
      </w:r>
    </w:p>
    <w:p w14:paraId="3D4B02C8" w14:textId="77777777" w:rsidR="00846363" w:rsidRP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Эти теги чаще используются для выделения отдельных символов, а не слов. Их используют для указания единиц измерения или написания простых формул. Например</w:t>
      </w:r>
      <w:r w:rsidRPr="00846363">
        <w:rPr>
          <w:rFonts w:ascii="Arial" w:hAnsi="Arial" w:cs="Arial"/>
          <w:color w:val="333333"/>
          <w:lang w:val="en-US"/>
        </w:rPr>
        <w:t>:</w:t>
      </w:r>
    </w:p>
    <w:p w14:paraId="01B67C3D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20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м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&lt;sup&gt;2&lt;/sup&gt;</w:t>
      </w:r>
    </w:p>
    <w:p w14:paraId="50C8F1DF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H&lt;sub&gt;2&lt;/sub&gt;O</w:t>
      </w:r>
    </w:p>
    <w:p w14:paraId="47F3DD51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X&lt;sup&gt;3&lt;/sup&gt;+X&lt;sup&gt;2&lt;/sup&gt;=1</w:t>
      </w:r>
    </w:p>
    <w:p w14:paraId="717E4D15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браузере это будет выглядеть так:</w:t>
      </w:r>
    </w:p>
    <w:p w14:paraId="1560049C" w14:textId="77777777" w:rsidR="00846363" w:rsidRDefault="00846363" w:rsidP="00846363">
      <w:pPr>
        <w:pStyle w:val="browser-view"/>
        <w:pBdr>
          <w:top w:val="single" w:sz="12" w:space="31" w:color="D8D7E4"/>
          <w:left w:val="single" w:sz="12" w:space="24" w:color="D8D7E4"/>
          <w:bottom w:val="single" w:sz="12" w:space="18" w:color="D8D7E4"/>
          <w:right w:val="single" w:sz="12" w:space="24" w:color="D8D7E4"/>
        </w:pBdr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20 м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333333"/>
        </w:rPr>
        <w:br/>
        <w:t>H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2</w:t>
      </w:r>
      <w:r>
        <w:rPr>
          <w:rFonts w:ascii="Arial" w:hAnsi="Arial" w:cs="Arial"/>
          <w:color w:val="333333"/>
        </w:rPr>
        <w:t>O</w:t>
      </w:r>
      <w:r>
        <w:rPr>
          <w:rFonts w:ascii="Arial" w:hAnsi="Arial" w:cs="Arial"/>
          <w:color w:val="333333"/>
        </w:rPr>
        <w:br/>
        <w:t>X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333333"/>
        </w:rPr>
        <w:t>+X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333333"/>
        </w:rPr>
        <w:t>=1</w:t>
      </w:r>
    </w:p>
    <w:p w14:paraId="1F9D9064" w14:textId="77777777" w:rsidR="00846363" w:rsidRDefault="00846363" w:rsidP="008463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более сложных формул, например, e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x</w:t>
      </w:r>
      <w:r>
        <w:rPr>
          <w:rFonts w:ascii="Arial" w:hAnsi="Arial" w:cs="Arial"/>
          <w:color w:val="333333"/>
          <w:sz w:val="14"/>
          <w:szCs w:val="14"/>
          <w:vertAlign w:val="superscript"/>
        </w:rPr>
        <w:t>2</w:t>
      </w:r>
      <w:r>
        <w:rPr>
          <w:rFonts w:ascii="Arial" w:hAnsi="Arial" w:cs="Arial"/>
          <w:color w:val="333333"/>
        </w:rPr>
        <w:t> или у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x</w:t>
      </w:r>
      <w:r>
        <w:rPr>
          <w:rFonts w:ascii="Arial" w:hAnsi="Arial" w:cs="Arial"/>
          <w:color w:val="333333"/>
          <w:sz w:val="14"/>
          <w:szCs w:val="14"/>
          <w:vertAlign w:val="subscript"/>
        </w:rPr>
        <w:t>n</w:t>
      </w:r>
      <w:r>
        <w:rPr>
          <w:rFonts w:ascii="Arial" w:hAnsi="Arial" w:cs="Arial"/>
          <w:color w:val="333333"/>
          <w:sz w:val="18"/>
          <w:szCs w:val="18"/>
        </w:rPr>
        <w:t>+1</w:t>
      </w:r>
      <w:r>
        <w:rPr>
          <w:rFonts w:ascii="Arial" w:hAnsi="Arial" w:cs="Arial"/>
          <w:color w:val="333333"/>
        </w:rPr>
        <w:t>,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&lt;sup&gt;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&lt;sub&gt;</w:t>
      </w:r>
      <w:r>
        <w:rPr>
          <w:rFonts w:ascii="Arial" w:hAnsi="Arial" w:cs="Arial"/>
          <w:color w:val="333333"/>
        </w:rPr>
        <w:t> можно использовать внутри друг друга.</w:t>
      </w:r>
    </w:p>
    <w:p w14:paraId="7AB91D3F" w14:textId="77777777" w:rsidR="00846363" w:rsidRDefault="00846363" w:rsidP="0084636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вам нужно вставить очень сложную формулу в HTML-документ, лучше воспользоваться специальным языком разметки </w:t>
      </w:r>
      <w:hyperlink r:id="rId14" w:tgtFrame="_blank" w:history="1">
        <w:r>
          <w:rPr>
            <w:rStyle w:val="a4"/>
            <w:rFonts w:ascii="Arial" w:hAnsi="Arial" w:cs="Arial"/>
            <w:color w:val="3527B6"/>
          </w:rPr>
          <w:t>MathML</w:t>
        </w:r>
      </w:hyperlink>
      <w:r>
        <w:rPr>
          <w:rFonts w:ascii="Arial" w:hAnsi="Arial" w:cs="Arial"/>
          <w:color w:val="333333"/>
        </w:rPr>
        <w:t>.</w:t>
      </w:r>
    </w:p>
    <w:p w14:paraId="7826A22B" w14:textId="2AA400AF" w:rsidR="00846363" w:rsidRDefault="00846363" w:rsidP="00A00D98">
      <w:pPr>
        <w:spacing w:after="0"/>
        <w:ind w:firstLine="709"/>
        <w:jc w:val="both"/>
      </w:pPr>
    </w:p>
    <w:p w14:paraId="70BB0AB8" w14:textId="52972A2E" w:rsidR="00846363" w:rsidRDefault="00846363" w:rsidP="00A00D98">
      <w:pPr>
        <w:spacing w:after="0"/>
        <w:ind w:firstLine="709"/>
        <w:jc w:val="both"/>
      </w:pPr>
    </w:p>
    <w:p w14:paraId="0C3A11F0" w14:textId="2ACED4E4" w:rsidR="00846363" w:rsidRDefault="00846363" w:rsidP="00A00D98">
      <w:pPr>
        <w:spacing w:after="0"/>
        <w:ind w:firstLine="709"/>
        <w:jc w:val="both"/>
      </w:pPr>
    </w:p>
    <w:p w14:paraId="5BCA0B37" w14:textId="711D1565" w:rsidR="00846363" w:rsidRDefault="00846363" w:rsidP="00A00D98">
      <w:pPr>
        <w:spacing w:after="0"/>
        <w:ind w:firstLine="709"/>
        <w:jc w:val="both"/>
      </w:pPr>
    </w:p>
    <w:p w14:paraId="03CAAA6C" w14:textId="10F8A5EA" w:rsidR="00846363" w:rsidRDefault="00846363" w:rsidP="00A00D98">
      <w:pPr>
        <w:spacing w:after="0"/>
        <w:ind w:firstLine="709"/>
        <w:jc w:val="both"/>
      </w:pPr>
    </w:p>
    <w:p w14:paraId="2E01A9B9" w14:textId="10D8DC07" w:rsidR="00846363" w:rsidRDefault="00846363" w:rsidP="00A00D98">
      <w:pPr>
        <w:spacing w:after="0"/>
        <w:ind w:firstLine="709"/>
        <w:jc w:val="both"/>
      </w:pPr>
    </w:p>
    <w:p w14:paraId="6A7DA666" w14:textId="7165772F" w:rsidR="00846363" w:rsidRDefault="00846363" w:rsidP="00A00D98">
      <w:pPr>
        <w:spacing w:after="0"/>
        <w:ind w:firstLine="709"/>
        <w:jc w:val="both"/>
      </w:pPr>
    </w:p>
    <w:p w14:paraId="5C9A4800" w14:textId="25C900A4" w:rsidR="00846363" w:rsidRDefault="00846363" w:rsidP="00A00D98">
      <w:pPr>
        <w:spacing w:after="0"/>
        <w:ind w:firstLine="709"/>
        <w:jc w:val="both"/>
      </w:pPr>
    </w:p>
    <w:p w14:paraId="2B2A68D9" w14:textId="15051B6F" w:rsidR="00846363" w:rsidRDefault="00846363" w:rsidP="00A00D98">
      <w:pPr>
        <w:spacing w:after="0"/>
        <w:ind w:firstLine="709"/>
        <w:jc w:val="both"/>
      </w:pPr>
    </w:p>
    <w:p w14:paraId="7FFA398D" w14:textId="3D7EDA52" w:rsidR="00846363" w:rsidRDefault="00846363" w:rsidP="00A00D98">
      <w:pPr>
        <w:spacing w:after="0"/>
        <w:ind w:firstLine="709"/>
        <w:jc w:val="both"/>
      </w:pPr>
    </w:p>
    <w:p w14:paraId="7FC48EC1" w14:textId="77777777" w:rsidR="00846363" w:rsidRDefault="00846363" w:rsidP="008463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time, дата и время</w:t>
      </w:r>
    </w:p>
    <w:p w14:paraId="32A56E9C" w14:textId="77777777" w:rsidR="00846363" w:rsidRDefault="00846363" w:rsidP="008463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новой записи вы решили уточнить точное время дня (а точнее ночи), когда именно была сделана запись. Строку со временем можно оставить просто текстом, но есть вариант получше. В HTML есть специальный тег для разметки даты и времени. Это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&lt;time&gt;</w:t>
      </w:r>
      <w:r>
        <w:rPr>
          <w:rFonts w:ascii="Arial" w:hAnsi="Arial" w:cs="Arial"/>
          <w:color w:val="333333"/>
        </w:rPr>
        <w:t>.</w:t>
      </w:r>
    </w:p>
    <w:p w14:paraId="0F91311D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&lt;time&gt;</w:t>
      </w:r>
      <w:r>
        <w:rPr>
          <w:rFonts w:ascii="Arial" w:hAnsi="Arial" w:cs="Arial"/>
          <w:color w:val="333333"/>
        </w:rPr>
        <w:t> можно описывать даты одновременно и для человека, и для машины. Дата для человека описывается внутри </w:t>
      </w:r>
      <w:r>
        <w:rPr>
          <w:rStyle w:val="a5"/>
          <w:rFonts w:ascii="Arial" w:hAnsi="Arial" w:cs="Arial"/>
          <w:color w:val="333333"/>
        </w:rPr>
        <w:t>тега</w:t>
      </w:r>
      <w:r>
        <w:rPr>
          <w:rFonts w:ascii="Arial" w:hAnsi="Arial" w:cs="Arial"/>
          <w:color w:val="333333"/>
        </w:rPr>
        <w:t>, а дата для машины — внутри </w:t>
      </w:r>
      <w:r>
        <w:rPr>
          <w:rStyle w:val="a5"/>
          <w:rFonts w:ascii="Arial" w:hAnsi="Arial" w:cs="Arial"/>
          <w:color w:val="333333"/>
        </w:rPr>
        <w:t>атрибута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r>
        <w:rPr>
          <w:rFonts w:ascii="Arial" w:hAnsi="Arial" w:cs="Arial"/>
          <w:color w:val="333333"/>
        </w:rPr>
        <w:t> в формате ISO 8601:</w:t>
      </w:r>
    </w:p>
    <w:p w14:paraId="5015E23A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&lt;time datetime="2016-11-18T09:54"&gt;09:54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утра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&lt;/time&gt;</w:t>
      </w:r>
    </w:p>
    <w:p w14:paraId="7294A9DA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14:paraId="4C4507C8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&lt;time datetime="2015-11-18"&gt;18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ноября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2015&lt;/time&gt;</w:t>
      </w:r>
    </w:p>
    <w:p w14:paraId="0F48599A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14:paraId="65A22988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&lt;time datetime="2018-09-23"&gt;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в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прошлую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субботу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&lt;/time&gt;</w:t>
      </w:r>
    </w:p>
    <w:p w14:paraId="19203647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14:paraId="03CEFC8A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&lt;time datetime="2017-04-20"&gt;вчера&lt;/time&gt;</w:t>
      </w:r>
    </w:p>
    <w:p w14:paraId="36BAFD32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 отображает только содержимое тега, а содержимое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r>
        <w:rPr>
          <w:rFonts w:ascii="Arial" w:hAnsi="Arial" w:cs="Arial"/>
          <w:color w:val="333333"/>
        </w:rPr>
        <w:t> не отображается. Человек увидит только понятное ему обозначение времени, а машина прочитает атрибут и получит дату в нужном ей формате. И все останутся довольны.</w:t>
      </w:r>
    </w:p>
    <w:p w14:paraId="3E903072" w14:textId="77777777" w:rsidR="00846363" w:rsidRDefault="00846363" w:rsidP="00846363">
      <w:pPr>
        <w:pStyle w:val="info"/>
        <w:pBdr>
          <w:top w:val="single" w:sz="6" w:space="18" w:color="4EB543"/>
          <w:left w:val="single" w:sz="6" w:space="18" w:color="4EB543"/>
          <w:bottom w:val="single" w:sz="6" w:space="15" w:color="4EB543"/>
          <w:right w:val="single" w:sz="6" w:space="18" w:color="4EB543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добавили немного стилей, чтобы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&lt;time&gt;</w:t>
      </w:r>
      <w:r>
        <w:rPr>
          <w:rFonts w:ascii="Arial" w:hAnsi="Arial" w:cs="Arial"/>
          <w:color w:val="333333"/>
        </w:rPr>
        <w:t> смотрелись красивее. Вы можете изучить стили во вкладке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style.css</w:t>
      </w:r>
      <w:r>
        <w:rPr>
          <w:rFonts w:ascii="Arial" w:hAnsi="Arial" w:cs="Arial"/>
          <w:color w:val="333333"/>
        </w:rPr>
        <w:t>.</w:t>
      </w:r>
    </w:p>
    <w:p w14:paraId="468A5E9F" w14:textId="3C9F519E" w:rsidR="00846363" w:rsidRDefault="00846363" w:rsidP="00A00D98">
      <w:pPr>
        <w:spacing w:after="0"/>
        <w:ind w:firstLine="709"/>
        <w:jc w:val="both"/>
      </w:pPr>
    </w:p>
    <w:p w14:paraId="470AE9D3" w14:textId="08B90BD0" w:rsidR="00846363" w:rsidRDefault="00846363" w:rsidP="00A00D98">
      <w:pPr>
        <w:spacing w:after="0"/>
        <w:ind w:firstLine="709"/>
        <w:jc w:val="both"/>
      </w:pPr>
    </w:p>
    <w:p w14:paraId="3E06DAF7" w14:textId="280B1C9C" w:rsidR="00846363" w:rsidRDefault="00846363" w:rsidP="00A00D98">
      <w:pPr>
        <w:spacing w:after="0"/>
        <w:ind w:firstLine="709"/>
        <w:jc w:val="both"/>
      </w:pPr>
    </w:p>
    <w:p w14:paraId="4D554F35" w14:textId="5CCC897B" w:rsidR="00846363" w:rsidRDefault="00846363" w:rsidP="00A00D98">
      <w:pPr>
        <w:spacing w:after="0"/>
        <w:ind w:firstLine="709"/>
        <w:jc w:val="both"/>
      </w:pPr>
    </w:p>
    <w:p w14:paraId="2DC31CBC" w14:textId="31322519" w:rsidR="00846363" w:rsidRDefault="00846363" w:rsidP="00A00D98">
      <w:pPr>
        <w:spacing w:after="0"/>
        <w:ind w:firstLine="709"/>
        <w:jc w:val="both"/>
      </w:pPr>
    </w:p>
    <w:p w14:paraId="6BC610E3" w14:textId="2882C861" w:rsidR="00846363" w:rsidRDefault="00846363" w:rsidP="00A00D98">
      <w:pPr>
        <w:spacing w:after="0"/>
        <w:ind w:firstLine="709"/>
        <w:jc w:val="both"/>
      </w:pPr>
    </w:p>
    <w:p w14:paraId="3C4E0B14" w14:textId="190BCFF1" w:rsidR="00846363" w:rsidRDefault="00846363" w:rsidP="00A00D98">
      <w:pPr>
        <w:spacing w:after="0"/>
        <w:ind w:firstLine="709"/>
        <w:jc w:val="both"/>
      </w:pPr>
    </w:p>
    <w:p w14:paraId="75350393" w14:textId="0DD712FF" w:rsidR="00846363" w:rsidRDefault="00846363" w:rsidP="00A00D98">
      <w:pPr>
        <w:spacing w:after="0"/>
        <w:ind w:firstLine="709"/>
        <w:jc w:val="both"/>
      </w:pPr>
    </w:p>
    <w:p w14:paraId="0F006607" w14:textId="1D56E686" w:rsidR="00846363" w:rsidRDefault="00846363" w:rsidP="00A00D98">
      <w:pPr>
        <w:spacing w:after="0"/>
        <w:ind w:firstLine="709"/>
        <w:jc w:val="both"/>
      </w:pPr>
    </w:p>
    <w:p w14:paraId="29D65D33" w14:textId="1FC2420C" w:rsidR="00846363" w:rsidRDefault="00846363" w:rsidP="00A00D98">
      <w:pPr>
        <w:spacing w:after="0"/>
        <w:ind w:firstLine="709"/>
        <w:jc w:val="both"/>
      </w:pPr>
    </w:p>
    <w:p w14:paraId="7A6C9C00" w14:textId="33A99D71" w:rsidR="00846363" w:rsidRDefault="00846363" w:rsidP="00A00D98">
      <w:pPr>
        <w:spacing w:after="0"/>
        <w:ind w:firstLine="709"/>
        <w:jc w:val="both"/>
      </w:pPr>
    </w:p>
    <w:p w14:paraId="7EF9B6C3" w14:textId="77777777" w:rsidR="00846363" w:rsidRDefault="00846363" w:rsidP="008463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Теги em и i, акцентирование внимания</w:t>
      </w:r>
    </w:p>
    <w:p w14:paraId="4CE546A2" w14:textId="77777777" w:rsidR="00846363" w:rsidRDefault="00846363" w:rsidP="008463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Время идёт, ваш дневник пополняется. Со временем вы замечаете, что хотите выделить некоторые фрагменты текста ваших записей. И не просто выделить, а сделать на них </w:t>
      </w:r>
      <w:r>
        <w:rPr>
          <w:rFonts w:ascii="Arial" w:hAnsi="Arial" w:cs="Arial"/>
          <w:i/>
          <w:iCs/>
          <w:color w:val="333333"/>
        </w:rPr>
        <w:t>особый акцент</w:t>
      </w:r>
      <w:r>
        <w:rPr>
          <w:rFonts w:ascii="Arial" w:hAnsi="Arial" w:cs="Arial"/>
          <w:color w:val="333333"/>
        </w:rPr>
        <w:t>.</w:t>
      </w:r>
    </w:p>
    <w:p w14:paraId="12D38EFE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Следующие два тега предназначены для акцентирования внимания на слово или фразу. Это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&lt;em&gt;</w:t>
      </w:r>
      <w:r>
        <w:rPr>
          <w:rFonts w:ascii="Arial" w:hAnsi="Arial" w:cs="Arial"/>
          <w:color w:val="333333"/>
        </w:rPr>
        <w:t> (сокращение от «emphasis») 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&lt;i&gt;</w:t>
      </w:r>
      <w:r>
        <w:rPr>
          <w:rFonts w:ascii="Arial" w:hAnsi="Arial" w:cs="Arial"/>
          <w:color w:val="333333"/>
        </w:rPr>
        <w:t> (сокращение от «italic»).</w:t>
      </w:r>
    </w:p>
    <w:p w14:paraId="59216D74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Визуально оба тега одинаковы, они выделяют текст курсивом. Но значение у этих тегов различное.</w:t>
      </w:r>
    </w:p>
    <w:p w14:paraId="7270EA68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&lt;em&gt;</w:t>
      </w:r>
      <w:r>
        <w:rPr>
          <w:rFonts w:ascii="Arial" w:hAnsi="Arial" w:cs="Arial"/>
          <w:color w:val="333333"/>
        </w:rPr>
        <w:t> определяет текст, на который сделан </w:t>
      </w:r>
      <w:r>
        <w:rPr>
          <w:rFonts w:ascii="Arial" w:hAnsi="Arial" w:cs="Arial"/>
          <w:i/>
          <w:iCs/>
          <w:color w:val="333333"/>
        </w:rPr>
        <w:t>особый акцент</w:t>
      </w:r>
      <w:r>
        <w:rPr>
          <w:rFonts w:ascii="Arial" w:hAnsi="Arial" w:cs="Arial"/>
          <w:color w:val="333333"/>
        </w:rPr>
        <w:t>, меняющий смысл предложения.</w:t>
      </w:r>
    </w:p>
    <w:p w14:paraId="70DD8DDE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Например, если автор текста любит лето и недолюбливает зимнее время, то его речь можно разметить следующим образом:</w:t>
      </w:r>
    </w:p>
    <w:p w14:paraId="7E9861AD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Я &lt;em&gt;просто обожаю&lt;/em&gt; холодные зимние дни!</w:t>
      </w:r>
    </w:p>
    <w:p w14:paraId="36E81692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&lt;i&gt;</w:t>
      </w:r>
      <w:r>
        <w:rPr>
          <w:rFonts w:ascii="Arial" w:hAnsi="Arial" w:cs="Arial"/>
          <w:color w:val="333333"/>
        </w:rPr>
        <w:t> применяется для обозначения текста, который отличается от окружающего текста, но не является более важным. Например,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&lt;i&gt;</w:t>
      </w:r>
      <w:r>
        <w:rPr>
          <w:rFonts w:ascii="Arial" w:hAnsi="Arial" w:cs="Arial"/>
          <w:color w:val="333333"/>
        </w:rPr>
        <w:t> можно заключать </w:t>
      </w:r>
      <w:r>
        <w:rPr>
          <w:rFonts w:ascii="Arial" w:hAnsi="Arial" w:cs="Arial"/>
          <w:i/>
          <w:iCs/>
          <w:color w:val="333333"/>
        </w:rPr>
        <w:t>названия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i/>
          <w:iCs/>
          <w:color w:val="333333"/>
        </w:rPr>
        <w:t>термины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i/>
          <w:iCs/>
          <w:color w:val="333333"/>
        </w:rPr>
        <w:t>иностранные слова</w:t>
      </w:r>
      <w:r>
        <w:rPr>
          <w:rFonts w:ascii="Arial" w:hAnsi="Arial" w:cs="Arial"/>
          <w:color w:val="333333"/>
        </w:rPr>
        <w:t>. Также в этот тег можно обернуть </w:t>
      </w:r>
      <w:r>
        <w:rPr>
          <w:rFonts w:ascii="Arial" w:hAnsi="Arial" w:cs="Arial"/>
          <w:i/>
          <w:iCs/>
          <w:color w:val="333333"/>
        </w:rPr>
        <w:t>мысли</w:t>
      </w:r>
      <w:r>
        <w:rPr>
          <w:rFonts w:ascii="Arial" w:hAnsi="Arial" w:cs="Arial"/>
          <w:color w:val="333333"/>
        </w:rPr>
        <w:t> героя. В речи такой текст обычно выделяется интонационно. Приведём пример:</w:t>
      </w:r>
    </w:p>
    <w:p w14:paraId="00B6A819" w14:textId="77777777" w:rsidR="00846363" w:rsidRDefault="00846363" w:rsidP="00846363">
      <w:pPr>
        <w:pStyle w:val="HTML"/>
        <w:shd w:val="clear" w:color="auto" w:fill="F8F8F8"/>
        <w:spacing w:before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Он взглянул в окно и подумал — &lt;i&gt;такого просто не может быть&lt;/i&gt;!</w:t>
      </w:r>
    </w:p>
    <w:p w14:paraId="0D09D231" w14:textId="7A5B7E60" w:rsidR="00846363" w:rsidRDefault="00846363" w:rsidP="00A00D98">
      <w:pPr>
        <w:spacing w:after="0"/>
        <w:ind w:firstLine="709"/>
        <w:jc w:val="both"/>
      </w:pPr>
    </w:p>
    <w:p w14:paraId="230C2B07" w14:textId="24DB7E31" w:rsidR="00846363" w:rsidRDefault="00846363" w:rsidP="00A00D98">
      <w:pPr>
        <w:spacing w:after="0"/>
        <w:ind w:firstLine="709"/>
        <w:jc w:val="both"/>
      </w:pPr>
    </w:p>
    <w:p w14:paraId="1384DEB1" w14:textId="6B5FEB50" w:rsidR="00846363" w:rsidRDefault="00846363" w:rsidP="00A00D98">
      <w:pPr>
        <w:spacing w:after="0"/>
        <w:ind w:firstLine="709"/>
        <w:jc w:val="both"/>
      </w:pPr>
    </w:p>
    <w:p w14:paraId="59D3530C" w14:textId="1B25DE49" w:rsidR="00846363" w:rsidRDefault="00846363" w:rsidP="00A00D98">
      <w:pPr>
        <w:spacing w:after="0"/>
        <w:ind w:firstLine="709"/>
        <w:jc w:val="both"/>
      </w:pPr>
    </w:p>
    <w:p w14:paraId="16CD51B7" w14:textId="5DC49FFD" w:rsidR="00846363" w:rsidRDefault="00846363" w:rsidP="00A00D98">
      <w:pPr>
        <w:spacing w:after="0"/>
        <w:ind w:firstLine="709"/>
        <w:jc w:val="both"/>
      </w:pPr>
    </w:p>
    <w:p w14:paraId="5B3A83D3" w14:textId="6EE02A77" w:rsidR="00846363" w:rsidRDefault="00846363" w:rsidP="00A00D98">
      <w:pPr>
        <w:spacing w:after="0"/>
        <w:ind w:firstLine="709"/>
        <w:jc w:val="both"/>
      </w:pPr>
    </w:p>
    <w:p w14:paraId="28C9F7E4" w14:textId="6737A597" w:rsidR="00846363" w:rsidRDefault="00846363" w:rsidP="00A00D98">
      <w:pPr>
        <w:spacing w:after="0"/>
        <w:ind w:firstLine="709"/>
        <w:jc w:val="both"/>
      </w:pPr>
    </w:p>
    <w:p w14:paraId="5CD881CC" w14:textId="78F8572E" w:rsidR="00846363" w:rsidRDefault="00846363" w:rsidP="00A00D98">
      <w:pPr>
        <w:spacing w:after="0"/>
        <w:ind w:firstLine="709"/>
        <w:jc w:val="both"/>
      </w:pPr>
    </w:p>
    <w:p w14:paraId="6A358B60" w14:textId="2330D1E5" w:rsidR="00846363" w:rsidRDefault="00846363" w:rsidP="00A00D98">
      <w:pPr>
        <w:spacing w:after="0"/>
        <w:ind w:firstLine="709"/>
        <w:jc w:val="both"/>
      </w:pPr>
    </w:p>
    <w:p w14:paraId="22F106E0" w14:textId="13A17A32" w:rsidR="00846363" w:rsidRDefault="00846363" w:rsidP="00A00D98">
      <w:pPr>
        <w:spacing w:after="0"/>
        <w:ind w:firstLine="709"/>
        <w:jc w:val="both"/>
      </w:pPr>
    </w:p>
    <w:p w14:paraId="34D99A32" w14:textId="1AFD3553" w:rsidR="00846363" w:rsidRDefault="00846363" w:rsidP="00A00D98">
      <w:pPr>
        <w:spacing w:after="0"/>
        <w:ind w:firstLine="709"/>
        <w:jc w:val="both"/>
      </w:pPr>
    </w:p>
    <w:p w14:paraId="7EF37DBA" w14:textId="5E2B3AD6" w:rsidR="00846363" w:rsidRDefault="00846363" w:rsidP="00A00D98">
      <w:pPr>
        <w:spacing w:after="0"/>
        <w:ind w:firstLine="709"/>
        <w:jc w:val="both"/>
      </w:pPr>
    </w:p>
    <w:p w14:paraId="3B7CFDBB" w14:textId="451ECE8B" w:rsidR="00846363" w:rsidRDefault="00846363" w:rsidP="00A00D98">
      <w:pPr>
        <w:spacing w:after="0"/>
        <w:ind w:firstLine="709"/>
        <w:jc w:val="both"/>
      </w:pPr>
    </w:p>
    <w:p w14:paraId="49E67BA5" w14:textId="2A2237EB" w:rsidR="00846363" w:rsidRDefault="00846363" w:rsidP="00A00D98">
      <w:pPr>
        <w:spacing w:after="0"/>
        <w:ind w:firstLine="709"/>
        <w:jc w:val="both"/>
      </w:pPr>
    </w:p>
    <w:p w14:paraId="7DC7F714" w14:textId="7B5EA9C1" w:rsidR="00846363" w:rsidRDefault="00846363" w:rsidP="00A00D98">
      <w:pPr>
        <w:spacing w:after="0"/>
        <w:ind w:firstLine="709"/>
        <w:jc w:val="both"/>
      </w:pPr>
    </w:p>
    <w:p w14:paraId="79A35C1A" w14:textId="0B114F8E" w:rsidR="00846363" w:rsidRDefault="00846363" w:rsidP="00A00D98">
      <w:pPr>
        <w:spacing w:after="0"/>
        <w:ind w:firstLine="709"/>
        <w:jc w:val="both"/>
      </w:pPr>
    </w:p>
    <w:p w14:paraId="3225A2AC" w14:textId="68DE8124" w:rsidR="00846363" w:rsidRDefault="00846363" w:rsidP="00A00D98">
      <w:pPr>
        <w:spacing w:after="0"/>
        <w:ind w:firstLine="709"/>
        <w:jc w:val="both"/>
      </w:pPr>
    </w:p>
    <w:p w14:paraId="3B0D280E" w14:textId="02C68319" w:rsidR="00846363" w:rsidRDefault="00846363" w:rsidP="00A00D98">
      <w:pPr>
        <w:spacing w:after="0"/>
        <w:ind w:firstLine="709"/>
        <w:jc w:val="both"/>
      </w:pPr>
    </w:p>
    <w:p w14:paraId="1F6596D0" w14:textId="77777777" w:rsidR="00846363" w:rsidRDefault="00846363" w:rsidP="008463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Теги strong и b, важность и выделение</w:t>
      </w:r>
    </w:p>
    <w:p w14:paraId="17575F70" w14:textId="77777777" w:rsidR="00846363" w:rsidRDefault="00846363" w:rsidP="008463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этом возможности выделения слов и фраз в тексте не заканчиваются. Вы научились выделять фразы курсивом, а теперь давайте разберёмся с выделением текста жирным.</w:t>
      </w:r>
    </w:p>
    <w:p w14:paraId="0DF5162B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&lt;strong&gt;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&lt;b&gt;</w:t>
      </w:r>
      <w:r>
        <w:rPr>
          <w:rFonts w:ascii="Arial" w:hAnsi="Arial" w:cs="Arial"/>
          <w:color w:val="333333"/>
        </w:rPr>
        <w:t> (сокращение от «bold») предназначены для </w:t>
      </w:r>
      <w:r>
        <w:rPr>
          <w:rFonts w:ascii="Arial" w:hAnsi="Arial" w:cs="Arial"/>
          <w:b/>
          <w:bCs/>
          <w:color w:val="333333"/>
        </w:rPr>
        <w:t>выделения</w:t>
      </w:r>
      <w:r>
        <w:rPr>
          <w:rFonts w:ascii="Arial" w:hAnsi="Arial" w:cs="Arial"/>
          <w:color w:val="333333"/>
        </w:rPr>
        <w:t> слова или фразы. Отображаются оба тега одинаково, они выделяют текст жирным.</w:t>
      </w:r>
    </w:p>
    <w:p w14:paraId="0E60383B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&lt;strong&gt;</w:t>
      </w:r>
      <w:r>
        <w:rPr>
          <w:rFonts w:ascii="Arial" w:hAnsi="Arial" w:cs="Arial"/>
          <w:color w:val="333333"/>
        </w:rPr>
        <w:t> указывает на </w:t>
      </w:r>
      <w:r>
        <w:rPr>
          <w:rFonts w:ascii="Arial" w:hAnsi="Arial" w:cs="Arial"/>
          <w:b/>
          <w:bCs/>
          <w:color w:val="333333"/>
        </w:rPr>
        <w:t>важность</w:t>
      </w:r>
      <w:r>
        <w:rPr>
          <w:rFonts w:ascii="Arial" w:hAnsi="Arial" w:cs="Arial"/>
          <w:color w:val="333333"/>
        </w:rPr>
        <w:t> отмеченного текста. Он 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&lt;strong&gt;</w:t>
      </w:r>
      <w:r>
        <w:rPr>
          <w:rFonts w:ascii="Arial" w:hAnsi="Arial" w:cs="Arial"/>
          <w:color w:val="333333"/>
        </w:rPr>
        <w:t> не должно изменять смысла предложения.</w:t>
      </w:r>
    </w:p>
    <w:p w14:paraId="1C59E349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&lt;strong&gt;Внимание!&lt;/strong&gt; Это место опасно. &lt;strong&gt;Вы можете упасть в пропасть&lt;/strong&gt;, если подойдёте близко к краю.</w:t>
      </w:r>
    </w:p>
    <w:p w14:paraId="3F7135AC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&lt;b&gt;</w:t>
      </w:r>
      <w:r>
        <w:rPr>
          <w:rFonts w:ascii="Arial" w:hAnsi="Arial" w:cs="Arial"/>
          <w:color w:val="333333"/>
        </w:rPr>
        <w:t> предназначен для выделения текста с целью привлечения к нему внимания, но без придания ему особой важности. Использовать его нужно только в случае, когда остальные теги выделения не подходят. Типичный пример — выделение вводного предложения статьи.</w:t>
      </w:r>
    </w:p>
    <w:p w14:paraId="7524CC44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Вы входите в небольшую комнату. Ваш &lt;b&gt;меч&lt;/b&gt; загорается ярче. &lt;b&gt;Крыса&lt;/b&gt; стремительно пробегает вдоль стены.</w:t>
      </w:r>
    </w:p>
    <w:p w14:paraId="1FBD432B" w14:textId="77777777" w:rsidR="00846363" w:rsidRDefault="00846363" w:rsidP="008463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Лучше всего отличия этих тегов будут заметны людям, которые используют средства доступности, в частности, слепым и слабовидящим. Скринридер при чтении сайта будет выделять слова с тегом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&lt;strong&gt;</w:t>
      </w:r>
      <w:r>
        <w:rPr>
          <w:rFonts w:ascii="Arial" w:hAnsi="Arial" w:cs="Arial"/>
          <w:color w:val="333333"/>
        </w:rPr>
        <w:t> интонационно, в отличие от простого выделения с помощью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&lt;b&gt;</w:t>
      </w:r>
      <w:r>
        <w:rPr>
          <w:rFonts w:ascii="Arial" w:hAnsi="Arial" w:cs="Arial"/>
          <w:color w:val="333333"/>
        </w:rPr>
        <w:t>.</w:t>
      </w:r>
    </w:p>
    <w:p w14:paraId="3AC682D7" w14:textId="77777777" w:rsidR="00846363" w:rsidRDefault="00846363" w:rsidP="0084636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же самое касается тегов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&lt;em&gt;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&lt;i&gt;</w:t>
      </w:r>
      <w:r>
        <w:rPr>
          <w:rFonts w:ascii="Arial" w:hAnsi="Arial" w:cs="Arial"/>
          <w:color w:val="333333"/>
        </w:rPr>
        <w:t>.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&lt;em&gt;</w:t>
      </w:r>
      <w:r>
        <w:rPr>
          <w:rFonts w:ascii="Arial" w:hAnsi="Arial" w:cs="Arial"/>
          <w:color w:val="333333"/>
        </w:rPr>
        <w:t> «читалка» будет выделять интонацией.</w:t>
      </w:r>
    </w:p>
    <w:p w14:paraId="149FF9AD" w14:textId="6C96511D" w:rsidR="00846363" w:rsidRDefault="00846363" w:rsidP="00A00D98">
      <w:pPr>
        <w:spacing w:after="0"/>
        <w:ind w:firstLine="709"/>
        <w:jc w:val="both"/>
      </w:pPr>
    </w:p>
    <w:p w14:paraId="5DB2ABA9" w14:textId="2A70626A" w:rsidR="00846363" w:rsidRDefault="00846363" w:rsidP="00A00D98">
      <w:pPr>
        <w:spacing w:after="0"/>
        <w:ind w:firstLine="709"/>
        <w:jc w:val="both"/>
      </w:pPr>
    </w:p>
    <w:p w14:paraId="347C4530" w14:textId="1E77239F" w:rsidR="00846363" w:rsidRDefault="00846363" w:rsidP="00A00D98">
      <w:pPr>
        <w:spacing w:after="0"/>
        <w:ind w:firstLine="709"/>
        <w:jc w:val="both"/>
      </w:pPr>
    </w:p>
    <w:p w14:paraId="5B9E54CA" w14:textId="6427B4E7" w:rsidR="00846363" w:rsidRDefault="00846363" w:rsidP="00A00D98">
      <w:pPr>
        <w:spacing w:after="0"/>
        <w:ind w:firstLine="709"/>
        <w:jc w:val="both"/>
      </w:pPr>
    </w:p>
    <w:p w14:paraId="6253F4DB" w14:textId="49E567D3" w:rsidR="00846363" w:rsidRDefault="00846363" w:rsidP="00A00D98">
      <w:pPr>
        <w:spacing w:after="0"/>
        <w:ind w:firstLine="709"/>
        <w:jc w:val="both"/>
      </w:pPr>
    </w:p>
    <w:p w14:paraId="00CCE392" w14:textId="4F430A51" w:rsidR="00846363" w:rsidRDefault="00846363" w:rsidP="00A00D98">
      <w:pPr>
        <w:spacing w:after="0"/>
        <w:ind w:firstLine="709"/>
        <w:jc w:val="both"/>
      </w:pPr>
    </w:p>
    <w:p w14:paraId="59EF9AB2" w14:textId="580E78BA" w:rsidR="00846363" w:rsidRDefault="00846363" w:rsidP="00A00D98">
      <w:pPr>
        <w:spacing w:after="0"/>
        <w:ind w:firstLine="709"/>
        <w:jc w:val="both"/>
      </w:pPr>
    </w:p>
    <w:p w14:paraId="3E3A5E26" w14:textId="603AA4D4" w:rsidR="00846363" w:rsidRDefault="00846363" w:rsidP="00A00D98">
      <w:pPr>
        <w:spacing w:after="0"/>
        <w:ind w:firstLine="709"/>
        <w:jc w:val="both"/>
      </w:pPr>
    </w:p>
    <w:p w14:paraId="44D24EBA" w14:textId="53231D1F" w:rsidR="00846363" w:rsidRDefault="00846363" w:rsidP="00A00D98">
      <w:pPr>
        <w:spacing w:after="0"/>
        <w:ind w:firstLine="709"/>
        <w:jc w:val="both"/>
      </w:pPr>
    </w:p>
    <w:p w14:paraId="05210927" w14:textId="5F68DD4E" w:rsidR="00846363" w:rsidRDefault="00846363" w:rsidP="00A00D98">
      <w:pPr>
        <w:spacing w:after="0"/>
        <w:ind w:firstLine="709"/>
        <w:jc w:val="both"/>
      </w:pPr>
    </w:p>
    <w:p w14:paraId="54FEE5C2" w14:textId="51C116F2" w:rsidR="00846363" w:rsidRDefault="00846363" w:rsidP="00A00D98">
      <w:pPr>
        <w:spacing w:after="0"/>
        <w:ind w:firstLine="709"/>
        <w:jc w:val="both"/>
      </w:pPr>
    </w:p>
    <w:p w14:paraId="2CA9788C" w14:textId="77777777" w:rsidR="00846363" w:rsidRDefault="00846363" w:rsidP="008463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Теги del и ins, выделение изменений</w:t>
      </w:r>
    </w:p>
    <w:p w14:paraId="7C82595D" w14:textId="77777777" w:rsidR="00846363" w:rsidRDefault="00846363" w:rsidP="008463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Списки дел на то и нужны, чтобы вычёркивать выполненные дела и иногда добавлять новые. У вас также назрела необходимость обновить список дел, но так, чтобы было видно, какие дела завершены, а какие добавлены. Как сделать разметку такой истории изменений?</w:t>
      </w:r>
    </w:p>
    <w:p w14:paraId="2FAB4211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 раз для описания изменений предназначены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&lt;del&gt;</w:t>
      </w:r>
      <w:r>
        <w:rPr>
          <w:rFonts w:ascii="Arial" w:hAnsi="Arial" w:cs="Arial"/>
          <w:color w:val="333333"/>
        </w:rPr>
        <w:t> (сокращение от «delete») 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&lt;ins&gt;</w:t>
      </w:r>
      <w:r>
        <w:rPr>
          <w:rFonts w:ascii="Arial" w:hAnsi="Arial" w:cs="Arial"/>
          <w:color w:val="333333"/>
        </w:rPr>
        <w:t> (сокращение от «insert»).</w:t>
      </w:r>
    </w:p>
    <w:p w14:paraId="581254A0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&lt;del&gt;</w:t>
      </w:r>
      <w:r>
        <w:rPr>
          <w:rFonts w:ascii="Arial" w:hAnsi="Arial" w:cs="Arial"/>
          <w:color w:val="333333"/>
        </w:rPr>
        <w:t> выделяет текст, который был удалён в новой версии документа. В браузере этот текст перечёркивается.</w:t>
      </w:r>
    </w:p>
    <w:p w14:paraId="52455EC8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&lt;ins&gt;</w:t>
      </w:r>
      <w:r>
        <w:rPr>
          <w:rFonts w:ascii="Arial" w:hAnsi="Arial" w:cs="Arial"/>
          <w:color w:val="333333"/>
        </w:rPr>
        <w:t> выделяет текст, который был добавлен в новой версии документа. В браузере этот текст подчёркивается.</w:t>
      </w:r>
    </w:p>
    <w:p w14:paraId="4A5204A2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Оба тега имеют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r>
        <w:rPr>
          <w:rFonts w:ascii="Arial" w:hAnsi="Arial" w:cs="Arial"/>
          <w:color w:val="333333"/>
        </w:rPr>
        <w:t>, в котором можно указать дату и время, когда была внесена та или иная правка.</w:t>
      </w:r>
    </w:p>
    <w:p w14:paraId="47889CDC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Простейшим примером применения этих тегов может служить список дел. Когда дело выполнено, его помечают тегом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&lt;del&gt;</w:t>
      </w:r>
      <w:r>
        <w:rPr>
          <w:rFonts w:ascii="Arial" w:hAnsi="Arial" w:cs="Arial"/>
          <w:color w:val="333333"/>
        </w:rPr>
        <w:t>, а если появилось новое дело, то его добавляют в список и помечают тегом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&lt;ins&gt;</w:t>
      </w:r>
      <w:r>
        <w:rPr>
          <w:rFonts w:ascii="Arial" w:hAnsi="Arial" w:cs="Arial"/>
          <w:color w:val="333333"/>
        </w:rPr>
        <w:t>.</w:t>
      </w:r>
    </w:p>
    <w:p w14:paraId="5EF66DE0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&lt;ul&gt;</w:t>
      </w:r>
    </w:p>
    <w:p w14:paraId="2EE20EEE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&lt;li&gt;Почистить посудомоечную машину&lt;/li&gt;</w:t>
      </w:r>
    </w:p>
    <w:p w14:paraId="31639129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&lt;li&gt;&lt;del datetime="2009-10-11T01:25-07:00"&gt;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Погулять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&lt;/del&gt;&lt;/li&gt;</w:t>
      </w:r>
    </w:p>
    <w:p w14:paraId="53C49D6C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&lt;li&gt;&lt;del datetime="2009-10-10T23:38-07:00"&gt;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Поспать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&lt;/del&gt;&lt;/li&gt;</w:t>
      </w:r>
    </w:p>
    <w:p w14:paraId="38D815AC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&lt;li&gt;&lt;ins&gt;Купить принтер&lt;/ins&gt;&lt;/li&gt;</w:t>
      </w:r>
    </w:p>
    <w:p w14:paraId="54C42E5E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&lt;/ul&gt;</w:t>
      </w:r>
    </w:p>
    <w:p w14:paraId="05339F8C" w14:textId="77777777" w:rsidR="00846363" w:rsidRDefault="00846363" w:rsidP="00846363">
      <w:pPr>
        <w:pStyle w:val="info"/>
        <w:pBdr>
          <w:top w:val="single" w:sz="6" w:space="18" w:color="CCCCCC"/>
          <w:left w:val="single" w:sz="6" w:space="18" w:color="CCCCCC"/>
          <w:bottom w:val="single" w:sz="6" w:space="15" w:color="CCCCCC"/>
          <w:right w:val="single" w:sz="6" w:space="18" w:color="CCCCCC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r>
        <w:rPr>
          <w:rFonts w:ascii="Arial" w:hAnsi="Arial" w:cs="Arial"/>
          <w:color w:val="333333"/>
        </w:rPr>
        <w:t> предназначен не для людей, а для компьютеров, поэтому дату и время там пишут в стандартизованном формате. При такой разметке программам легче разбирать документы и анализировать, когда произошли те или иные изменения.</w:t>
      </w:r>
    </w:p>
    <w:p w14:paraId="779A2916" w14:textId="287C77B5" w:rsidR="00846363" w:rsidRDefault="00846363" w:rsidP="00A00D98">
      <w:pPr>
        <w:spacing w:after="0"/>
        <w:ind w:firstLine="709"/>
        <w:jc w:val="both"/>
      </w:pPr>
    </w:p>
    <w:p w14:paraId="4A0916EC" w14:textId="59C1301A" w:rsidR="00846363" w:rsidRDefault="00846363" w:rsidP="00A00D98">
      <w:pPr>
        <w:spacing w:after="0"/>
        <w:ind w:firstLine="709"/>
        <w:jc w:val="both"/>
      </w:pPr>
    </w:p>
    <w:p w14:paraId="635F4383" w14:textId="58ADF246" w:rsidR="00846363" w:rsidRDefault="00846363" w:rsidP="00A00D98">
      <w:pPr>
        <w:spacing w:after="0"/>
        <w:ind w:firstLine="709"/>
        <w:jc w:val="both"/>
      </w:pPr>
    </w:p>
    <w:p w14:paraId="243440AC" w14:textId="03A1C6C7" w:rsidR="00846363" w:rsidRDefault="00846363" w:rsidP="00A00D98">
      <w:pPr>
        <w:spacing w:after="0"/>
        <w:ind w:firstLine="709"/>
        <w:jc w:val="both"/>
      </w:pPr>
    </w:p>
    <w:p w14:paraId="70536DEC" w14:textId="4BACE853" w:rsidR="00846363" w:rsidRDefault="00846363" w:rsidP="00A00D98">
      <w:pPr>
        <w:spacing w:after="0"/>
        <w:ind w:firstLine="709"/>
        <w:jc w:val="both"/>
      </w:pPr>
    </w:p>
    <w:p w14:paraId="3A193401" w14:textId="77777777" w:rsidR="00846363" w:rsidRDefault="00846363" w:rsidP="008463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Теги div и span, контейнеры для стилизации</w:t>
      </w:r>
    </w:p>
    <w:p w14:paraId="73ECE2A0" w14:textId="77777777" w:rsidR="00846363" w:rsidRDefault="00846363" w:rsidP="008463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 уже узнали так много новых тегов и у каждого из них есть свой смысл. Но иногда хочется просто красиво, без придания какого-то смысла, выделить короткий фрагмент текста или несколько абзацев. Например, подсветить самые опасные на ваш взгляд болезни верстальщика красноватым фоном.</w:t>
      </w:r>
    </w:p>
    <w:p w14:paraId="61BF1347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раз такое выделение «бессмысленно», то и делать его «смысловыми» тегами нельзя? Да, это так.</w:t>
      </w:r>
    </w:p>
    <w:p w14:paraId="7A536E12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есть два специальных тега у которых «смысла» нет. Это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 (сокращение от «division») 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&lt;span&gt;</w:t>
      </w:r>
      <w:r>
        <w:rPr>
          <w:rFonts w:ascii="Arial" w:hAnsi="Arial" w:cs="Arial"/>
          <w:color w:val="333333"/>
        </w:rPr>
        <w:t>. Это «чистые» элементы, которые отлично подходят для визуальной группировки других элементов. Использовать эти теги рекомендуется, если более подходящих семантических тегов не нашлось.</w:t>
      </w:r>
    </w:p>
    <w:p w14:paraId="6DB29C3A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&lt;span&gt;</w:t>
      </w:r>
      <w:r>
        <w:rPr>
          <w:rFonts w:ascii="Arial" w:hAnsi="Arial" w:cs="Arial"/>
          <w:color w:val="333333"/>
        </w:rPr>
        <w:t> не имеют никакого оформления по умолчанию и их почти всегда используют вместе с атрибутом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, чтобы легко добавлять им собственные стили.</w:t>
      </w:r>
    </w:p>
    <w:p w14:paraId="7820484A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 обычно используется для группировки крупных элементов, например, нескольких абзацев, или в качестве контейнера для создания сеток страниц. 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&lt;span&gt;</w:t>
      </w:r>
      <w:r>
        <w:rPr>
          <w:rFonts w:ascii="Arial" w:hAnsi="Arial" w:cs="Arial"/>
          <w:color w:val="333333"/>
        </w:rPr>
        <w:t> используется для выделения мелких текстовых элементов: частей слов, отдельных слов или фраз, состоящих из нескольких слов:</w:t>
      </w:r>
    </w:p>
    <w:p w14:paraId="09823C64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&lt;article&gt;</w:t>
      </w:r>
    </w:p>
    <w:p w14:paraId="64538565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&lt;div class="highlight"&gt;</w:t>
      </w:r>
    </w:p>
    <w:p w14:paraId="73314EF4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&lt;p&gt;Мы два красивых выделенных абзаца.&lt;/p&gt;</w:t>
      </w:r>
    </w:p>
    <w:p w14:paraId="45AEC99F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&lt;p&gt;С жёлтеньким фоном!&lt;/p&gt;</w:t>
      </w:r>
    </w:p>
    <w:p w14:paraId="5D79B0A7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&lt;/div&gt;</w:t>
      </w:r>
    </w:p>
    <w:p w14:paraId="207AD2FB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&lt;p&gt;Текст, в котором &lt;span&gt;выделена фраза&lt;/span&gt;.&lt;/p&gt;</w:t>
      </w:r>
    </w:p>
    <w:p w14:paraId="22FCB8A2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&lt;/article&gt;</w:t>
      </w:r>
    </w:p>
    <w:p w14:paraId="5443E356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этом задании мы используем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 в качестве обёртки для пунктов списка определений. В таком случае в теге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&lt;dl&gt;</w:t>
      </w:r>
      <w:r>
        <w:rPr>
          <w:rFonts w:ascii="Arial" w:hAnsi="Arial" w:cs="Arial"/>
          <w:color w:val="333333"/>
        </w:rPr>
        <w:t> не должно находиться не обёрнутых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 пунктов списка. Мы </w:t>
      </w:r>
      <w:r>
        <w:rPr>
          <w:rStyle w:val="a6"/>
          <w:rFonts w:ascii="Arial" w:hAnsi="Arial" w:cs="Arial"/>
          <w:color w:val="333333"/>
        </w:rPr>
        <w:t>либо</w:t>
      </w:r>
      <w:r>
        <w:rPr>
          <w:rFonts w:ascii="Arial" w:hAnsi="Arial" w:cs="Arial"/>
          <w:color w:val="333333"/>
        </w:rPr>
        <w:t> оборачиваем все элементы, </w:t>
      </w:r>
      <w:r>
        <w:rPr>
          <w:rStyle w:val="a6"/>
          <w:rFonts w:ascii="Arial" w:hAnsi="Arial" w:cs="Arial"/>
          <w:color w:val="333333"/>
        </w:rPr>
        <w:t>либо</w:t>
      </w:r>
      <w:r>
        <w:rPr>
          <w:rFonts w:ascii="Arial" w:hAnsi="Arial" w:cs="Arial"/>
          <w:color w:val="333333"/>
        </w:rPr>
        <w:t> оставляем все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&lt;dt&gt;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&lt;dd&gt;</w:t>
      </w:r>
      <w:r>
        <w:rPr>
          <w:rFonts w:ascii="Arial" w:hAnsi="Arial" w:cs="Arial"/>
          <w:color w:val="333333"/>
        </w:rPr>
        <w:t> без обёрток. Смешение обёрнутых и не обёрнутых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 определений внутри одного списка считается ошибкой.</w:t>
      </w:r>
    </w:p>
    <w:p w14:paraId="4B7534D5" w14:textId="77777777" w:rsidR="00846363" w:rsidRDefault="00846363" w:rsidP="008463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выполнения этого шага, можно скачать промежуточное состояние нашего Сайта начинающего верстальщика по этой </w:t>
      </w:r>
      <w:hyperlink r:id="rId15" w:history="1">
        <w:r>
          <w:rPr>
            <w:rStyle w:val="a4"/>
            <w:rFonts w:ascii="Arial" w:hAnsi="Arial" w:cs="Arial"/>
            <w:color w:val="3527B6"/>
          </w:rPr>
          <w:t>ссылке</w:t>
        </w:r>
      </w:hyperlink>
      <w:r>
        <w:rPr>
          <w:rFonts w:ascii="Arial" w:hAnsi="Arial" w:cs="Arial"/>
          <w:color w:val="333333"/>
        </w:rPr>
        <w:t>.</w:t>
      </w:r>
    </w:p>
    <w:p w14:paraId="6A789A01" w14:textId="77777777" w:rsidR="00846363" w:rsidRDefault="00846363" w:rsidP="00846363">
      <w:pPr>
        <w:pStyle w:val="info"/>
        <w:pBdr>
          <w:top w:val="single" w:sz="6" w:space="18" w:color="4EB543"/>
          <w:left w:val="single" w:sz="6" w:space="18" w:color="4EB543"/>
          <w:bottom w:val="single" w:sz="6" w:space="15" w:color="4EB543"/>
          <w:right w:val="single" w:sz="6" w:space="18" w:color="4EB543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подготовили стили для выделения текста и блока. Обратите внимание на вкладку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style.css</w:t>
      </w:r>
      <w:r>
        <w:rPr>
          <w:rFonts w:ascii="Arial" w:hAnsi="Arial" w:cs="Arial"/>
          <w:color w:val="333333"/>
        </w:rPr>
        <w:t>.</w:t>
      </w:r>
    </w:p>
    <w:p w14:paraId="4359A014" w14:textId="2FB91545" w:rsidR="00846363" w:rsidRDefault="00846363" w:rsidP="00A00D98">
      <w:pPr>
        <w:spacing w:after="0"/>
        <w:ind w:firstLine="709"/>
        <w:jc w:val="both"/>
      </w:pPr>
    </w:p>
    <w:p w14:paraId="6A71CA09" w14:textId="2A60B089" w:rsidR="00846363" w:rsidRDefault="00846363" w:rsidP="00A00D98">
      <w:pPr>
        <w:spacing w:after="0"/>
        <w:ind w:firstLine="709"/>
        <w:jc w:val="both"/>
      </w:pPr>
    </w:p>
    <w:p w14:paraId="5A613582" w14:textId="5E4EAFD7" w:rsidR="00846363" w:rsidRDefault="00846363" w:rsidP="00A00D98">
      <w:pPr>
        <w:spacing w:after="0"/>
        <w:ind w:firstLine="709"/>
        <w:jc w:val="both"/>
      </w:pPr>
    </w:p>
    <w:p w14:paraId="0BBCAF5D" w14:textId="60A0379C" w:rsidR="00846363" w:rsidRDefault="00846363" w:rsidP="00A00D98">
      <w:pPr>
        <w:spacing w:after="0"/>
        <w:ind w:firstLine="709"/>
        <w:jc w:val="both"/>
      </w:pPr>
    </w:p>
    <w:p w14:paraId="7D8237AE" w14:textId="079F1084" w:rsidR="00846363" w:rsidRDefault="00846363" w:rsidP="00A00D98">
      <w:pPr>
        <w:spacing w:after="0"/>
        <w:ind w:firstLine="709"/>
        <w:jc w:val="both"/>
      </w:pPr>
    </w:p>
    <w:p w14:paraId="7C4946A1" w14:textId="222794E9" w:rsidR="00846363" w:rsidRDefault="00846363" w:rsidP="00A00D98">
      <w:pPr>
        <w:spacing w:after="0"/>
        <w:ind w:firstLine="709"/>
        <w:jc w:val="both"/>
      </w:pPr>
    </w:p>
    <w:p w14:paraId="63888363" w14:textId="07255784" w:rsidR="00846363" w:rsidRDefault="00846363" w:rsidP="00A00D98">
      <w:pPr>
        <w:spacing w:after="0"/>
        <w:ind w:firstLine="709"/>
        <w:jc w:val="both"/>
      </w:pPr>
    </w:p>
    <w:p w14:paraId="3E9B21AB" w14:textId="6067783B" w:rsidR="00846363" w:rsidRDefault="00846363" w:rsidP="00A00D98">
      <w:pPr>
        <w:spacing w:after="0"/>
        <w:ind w:firstLine="709"/>
        <w:jc w:val="both"/>
      </w:pPr>
    </w:p>
    <w:p w14:paraId="7C7C6AD6" w14:textId="4C1B9A2A" w:rsidR="00846363" w:rsidRDefault="00846363" w:rsidP="00A00D98">
      <w:pPr>
        <w:spacing w:after="0"/>
        <w:ind w:firstLine="709"/>
        <w:jc w:val="both"/>
      </w:pPr>
    </w:p>
    <w:p w14:paraId="59F61200" w14:textId="501D748C" w:rsidR="00846363" w:rsidRDefault="00846363" w:rsidP="00A00D98">
      <w:pPr>
        <w:spacing w:after="0"/>
        <w:ind w:firstLine="709"/>
        <w:jc w:val="both"/>
      </w:pPr>
    </w:p>
    <w:p w14:paraId="150D03F1" w14:textId="2F5CE94D" w:rsidR="00846363" w:rsidRDefault="00846363" w:rsidP="00A00D98">
      <w:pPr>
        <w:spacing w:after="0"/>
        <w:ind w:firstLine="709"/>
        <w:jc w:val="both"/>
      </w:pPr>
    </w:p>
    <w:p w14:paraId="1A6F0405" w14:textId="2FF9ED83" w:rsidR="00846363" w:rsidRDefault="00846363" w:rsidP="00A00D98">
      <w:pPr>
        <w:spacing w:after="0"/>
        <w:ind w:firstLine="709"/>
        <w:jc w:val="both"/>
      </w:pPr>
    </w:p>
    <w:p w14:paraId="22198F30" w14:textId="4996DAAF" w:rsidR="00846363" w:rsidRDefault="00846363" w:rsidP="00A00D98">
      <w:pPr>
        <w:spacing w:after="0"/>
        <w:ind w:firstLine="709"/>
        <w:jc w:val="both"/>
      </w:pPr>
    </w:p>
    <w:p w14:paraId="3B5058E5" w14:textId="146F238F" w:rsidR="00846363" w:rsidRDefault="00846363" w:rsidP="00A00D98">
      <w:pPr>
        <w:spacing w:after="0"/>
        <w:ind w:firstLine="709"/>
        <w:jc w:val="both"/>
      </w:pPr>
    </w:p>
    <w:p w14:paraId="06B3DAAD" w14:textId="3CD8DB64" w:rsidR="00846363" w:rsidRDefault="00846363" w:rsidP="00A00D98">
      <w:pPr>
        <w:spacing w:after="0"/>
        <w:ind w:firstLine="709"/>
        <w:jc w:val="both"/>
      </w:pPr>
    </w:p>
    <w:p w14:paraId="66655C2C" w14:textId="598E03D0" w:rsidR="00846363" w:rsidRDefault="00846363" w:rsidP="00A00D98">
      <w:pPr>
        <w:spacing w:after="0"/>
        <w:ind w:firstLine="709"/>
        <w:jc w:val="both"/>
      </w:pPr>
    </w:p>
    <w:p w14:paraId="383517C2" w14:textId="67DD351B" w:rsidR="00846363" w:rsidRDefault="00846363" w:rsidP="00A00D98">
      <w:pPr>
        <w:spacing w:after="0"/>
        <w:ind w:firstLine="709"/>
        <w:jc w:val="both"/>
      </w:pPr>
    </w:p>
    <w:p w14:paraId="2C4B3F86" w14:textId="5DD0D50A" w:rsidR="00846363" w:rsidRDefault="00846363" w:rsidP="00A00D98">
      <w:pPr>
        <w:spacing w:after="0"/>
        <w:ind w:firstLine="709"/>
        <w:jc w:val="both"/>
      </w:pPr>
    </w:p>
    <w:p w14:paraId="2F89C6E9" w14:textId="53A0B029" w:rsidR="00846363" w:rsidRDefault="00846363" w:rsidP="00A00D98">
      <w:pPr>
        <w:spacing w:after="0"/>
        <w:ind w:firstLine="709"/>
        <w:jc w:val="both"/>
      </w:pPr>
    </w:p>
    <w:p w14:paraId="5692F4BA" w14:textId="5EC3699F" w:rsidR="00846363" w:rsidRDefault="00846363" w:rsidP="00A00D98">
      <w:pPr>
        <w:spacing w:after="0"/>
        <w:ind w:firstLine="709"/>
        <w:jc w:val="both"/>
      </w:pPr>
    </w:p>
    <w:p w14:paraId="09B7E1BD" w14:textId="6E5BD57E" w:rsidR="00846363" w:rsidRDefault="00846363" w:rsidP="00A00D98">
      <w:pPr>
        <w:spacing w:after="0"/>
        <w:ind w:firstLine="709"/>
        <w:jc w:val="both"/>
      </w:pPr>
    </w:p>
    <w:p w14:paraId="541A27B3" w14:textId="0A71F1A5" w:rsidR="00846363" w:rsidRDefault="00846363" w:rsidP="00A00D98">
      <w:pPr>
        <w:spacing w:after="0"/>
        <w:ind w:firstLine="709"/>
        <w:jc w:val="both"/>
      </w:pPr>
    </w:p>
    <w:p w14:paraId="505004D5" w14:textId="28D63A92" w:rsidR="00846363" w:rsidRDefault="00846363" w:rsidP="00A00D98">
      <w:pPr>
        <w:spacing w:after="0"/>
        <w:ind w:firstLine="709"/>
        <w:jc w:val="both"/>
      </w:pPr>
    </w:p>
    <w:p w14:paraId="3D91A8B0" w14:textId="180143E1" w:rsidR="00846363" w:rsidRDefault="00846363" w:rsidP="00A00D98">
      <w:pPr>
        <w:spacing w:after="0"/>
        <w:ind w:firstLine="709"/>
        <w:jc w:val="both"/>
      </w:pPr>
    </w:p>
    <w:p w14:paraId="0395BD59" w14:textId="228DB210" w:rsidR="00846363" w:rsidRDefault="00846363" w:rsidP="00A00D98">
      <w:pPr>
        <w:spacing w:after="0"/>
        <w:ind w:firstLine="709"/>
        <w:jc w:val="both"/>
      </w:pPr>
    </w:p>
    <w:p w14:paraId="30F4C22A" w14:textId="38C9A17F" w:rsidR="00846363" w:rsidRDefault="00846363" w:rsidP="00A00D98">
      <w:pPr>
        <w:spacing w:after="0"/>
        <w:ind w:firstLine="709"/>
        <w:jc w:val="both"/>
      </w:pPr>
    </w:p>
    <w:p w14:paraId="2A454F9E" w14:textId="400C2901" w:rsidR="00846363" w:rsidRDefault="00846363" w:rsidP="00A00D98">
      <w:pPr>
        <w:spacing w:after="0"/>
        <w:ind w:firstLine="709"/>
        <w:jc w:val="both"/>
      </w:pPr>
    </w:p>
    <w:p w14:paraId="2D8DE594" w14:textId="37AD2CEB" w:rsidR="00846363" w:rsidRDefault="00846363" w:rsidP="00A00D98">
      <w:pPr>
        <w:spacing w:after="0"/>
        <w:ind w:firstLine="709"/>
        <w:jc w:val="both"/>
      </w:pPr>
    </w:p>
    <w:p w14:paraId="09A0F829" w14:textId="7F5CE6A0" w:rsidR="00846363" w:rsidRDefault="00846363" w:rsidP="00A00D98">
      <w:pPr>
        <w:spacing w:after="0"/>
        <w:ind w:firstLine="709"/>
        <w:jc w:val="both"/>
      </w:pPr>
    </w:p>
    <w:p w14:paraId="2A088EFF" w14:textId="2562A4AE" w:rsidR="00846363" w:rsidRDefault="00846363" w:rsidP="00A00D98">
      <w:pPr>
        <w:spacing w:after="0"/>
        <w:ind w:firstLine="709"/>
        <w:jc w:val="both"/>
      </w:pPr>
    </w:p>
    <w:p w14:paraId="54546B18" w14:textId="459D6749" w:rsidR="00846363" w:rsidRDefault="00846363" w:rsidP="00A00D98">
      <w:pPr>
        <w:spacing w:after="0"/>
        <w:ind w:firstLine="709"/>
        <w:jc w:val="both"/>
      </w:pPr>
    </w:p>
    <w:p w14:paraId="4290471E" w14:textId="34051D72" w:rsidR="00846363" w:rsidRDefault="00846363" w:rsidP="00A00D98">
      <w:pPr>
        <w:spacing w:after="0"/>
        <w:ind w:firstLine="709"/>
        <w:jc w:val="both"/>
      </w:pPr>
    </w:p>
    <w:p w14:paraId="43476632" w14:textId="25286674" w:rsidR="00846363" w:rsidRDefault="00846363" w:rsidP="00A00D98">
      <w:pPr>
        <w:spacing w:after="0"/>
        <w:ind w:firstLine="709"/>
        <w:jc w:val="both"/>
      </w:pPr>
    </w:p>
    <w:p w14:paraId="19EF4543" w14:textId="0B40DC02" w:rsidR="00846363" w:rsidRDefault="00846363" w:rsidP="00A00D98">
      <w:pPr>
        <w:spacing w:after="0"/>
        <w:ind w:firstLine="709"/>
        <w:jc w:val="both"/>
      </w:pPr>
    </w:p>
    <w:p w14:paraId="5244E2D6" w14:textId="37BF08BB" w:rsidR="00846363" w:rsidRDefault="00846363" w:rsidP="00A00D98">
      <w:pPr>
        <w:spacing w:after="0"/>
        <w:ind w:firstLine="709"/>
        <w:jc w:val="both"/>
      </w:pPr>
    </w:p>
    <w:p w14:paraId="36BEB15F" w14:textId="4CA74F45" w:rsidR="00846363" w:rsidRDefault="00846363" w:rsidP="00A00D98">
      <w:pPr>
        <w:spacing w:after="0"/>
        <w:ind w:firstLine="709"/>
        <w:jc w:val="both"/>
      </w:pPr>
    </w:p>
    <w:p w14:paraId="4998E807" w14:textId="0A0A25D8" w:rsidR="00846363" w:rsidRDefault="00846363" w:rsidP="00A00D98">
      <w:pPr>
        <w:spacing w:after="0"/>
        <w:ind w:firstLine="709"/>
        <w:jc w:val="both"/>
      </w:pPr>
    </w:p>
    <w:p w14:paraId="425A8604" w14:textId="25D42A49" w:rsidR="00846363" w:rsidRDefault="00846363" w:rsidP="00A00D98">
      <w:pPr>
        <w:spacing w:after="0"/>
        <w:ind w:firstLine="709"/>
        <w:jc w:val="both"/>
      </w:pPr>
    </w:p>
    <w:p w14:paraId="5766FC66" w14:textId="24EDB2A4" w:rsidR="00846363" w:rsidRDefault="00846363" w:rsidP="00A00D98">
      <w:pPr>
        <w:spacing w:after="0"/>
        <w:ind w:firstLine="709"/>
        <w:jc w:val="both"/>
      </w:pPr>
    </w:p>
    <w:p w14:paraId="373633E5" w14:textId="77777777" w:rsidR="00846363" w:rsidRDefault="00846363" w:rsidP="008463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«Разметка текста»</w:t>
      </w:r>
    </w:p>
    <w:p w14:paraId="3571B986" w14:textId="77777777" w:rsidR="00846363" w:rsidRDefault="00846363" w:rsidP="0084636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Списки</w:t>
      </w:r>
    </w:p>
    <w:p w14:paraId="66E721A5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Неупорядоченный список</w:t>
      </w:r>
    </w:p>
    <w:p w14:paraId="4C029A39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&lt;ul&gt;</w:t>
      </w:r>
      <w:r>
        <w:rPr>
          <w:rFonts w:ascii="Arial" w:hAnsi="Arial" w:cs="Arial"/>
          <w:color w:val="333333"/>
        </w:rPr>
        <w:t> (сокращение от «unordered list»). Используется, когда порядок элементов не важен. Например, для разметки перечня ссылок в меню, преимуществ товара, ингредиентов в составе продукта.</w:t>
      </w:r>
    </w:p>
    <w:p w14:paraId="1AE34A09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Непосредственно в теге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&lt;ul&gt;</w:t>
      </w:r>
      <w:r>
        <w:rPr>
          <w:rFonts w:ascii="Arial" w:hAnsi="Arial" w:cs="Arial"/>
          <w:color w:val="333333"/>
        </w:rPr>
        <w:t> могут находиться только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&lt;li&gt;</w:t>
      </w:r>
      <w:r>
        <w:rPr>
          <w:rFonts w:ascii="Arial" w:hAnsi="Arial" w:cs="Arial"/>
          <w:color w:val="333333"/>
        </w:rPr>
        <w:t> (сокращение от «list item»), которые обозначают элементы или пункты списка:</w:t>
      </w:r>
    </w:p>
    <w:p w14:paraId="1C9C0022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&lt;ul&gt;</w:t>
      </w:r>
    </w:p>
    <w:p w14:paraId="27BDC90F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 xml:space="preserve">  &lt;li&gt;Я пункт списка, могу быть на любом месте&lt;/li&gt;</w:t>
      </w:r>
    </w:p>
    <w:p w14:paraId="36D6FA79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&lt;li&gt;И я пункт списка, и мне тоже не важен порядок&lt;/li&gt;</w:t>
      </w:r>
    </w:p>
    <w:p w14:paraId="7053CC5F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&lt;/ul&gt;</w:t>
      </w:r>
    </w:p>
    <w:p w14:paraId="59D43F3D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элементы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&lt;ul&gt;</w:t>
      </w:r>
      <w:r>
        <w:rPr>
          <w:rFonts w:ascii="Arial" w:hAnsi="Arial" w:cs="Arial"/>
          <w:color w:val="333333"/>
        </w:rPr>
        <w:t> отмечаются маркерами такого же цвета, как цвет текста.</w:t>
      </w:r>
    </w:p>
    <w:p w14:paraId="3E8AE233" w14:textId="77777777" w:rsidR="00846363" w:rsidRDefault="00846363" w:rsidP="008463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 пункт списка, могу быть на любом месте</w:t>
      </w:r>
    </w:p>
    <w:p w14:paraId="71148C9A" w14:textId="77777777" w:rsidR="00846363" w:rsidRDefault="00846363" w:rsidP="008463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 я пункт списка, и мне тоже не важен порядок</w:t>
      </w:r>
    </w:p>
    <w:p w14:paraId="3C62D420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Упорядоченный список</w:t>
      </w:r>
    </w:p>
    <w:p w14:paraId="3670A3EC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&lt;ol&gt;</w:t>
      </w:r>
      <w:r>
        <w:rPr>
          <w:rFonts w:ascii="Arial" w:hAnsi="Arial" w:cs="Arial"/>
          <w:color w:val="333333"/>
        </w:rPr>
        <w:t> (сокращение от «ordered list»). В этом списке действительно важно, в каком порядке идут элементы. Упорядоченные списки подходят для разметки алгоритмов, инструкций, рецептов, результатов соревнований и так далее.</w:t>
      </w:r>
    </w:p>
    <w:p w14:paraId="1A4D557A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Пункты упорядоченного списка тоже размечаются с помощью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&lt;li&gt;</w:t>
      </w:r>
      <w:r>
        <w:rPr>
          <w:rFonts w:ascii="Arial" w:hAnsi="Arial" w:cs="Arial"/>
          <w:color w:val="333333"/>
        </w:rPr>
        <w:t>. Пример кода:</w:t>
      </w:r>
    </w:p>
    <w:p w14:paraId="23D4DA67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&lt;ol&gt;</w:t>
      </w:r>
    </w:p>
    <w:p w14:paraId="37CB53EC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&lt;li&gt;Я первый и только первый пункт&lt;/li&gt;</w:t>
      </w:r>
    </w:p>
    <w:p w14:paraId="0E5F488C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&lt;li&gt;Я не я, если я не второй пункт&lt;/li&gt;</w:t>
      </w:r>
    </w:p>
    <w:p w14:paraId="786EE518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&lt;li&gt;Третий после стольких лет? Всегда!&lt;/li&gt;</w:t>
      </w:r>
    </w:p>
    <w:p w14:paraId="5157B970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&lt;/ol&gt;</w:t>
      </w:r>
    </w:p>
    <w:p w14:paraId="2D71D0EF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перед элементами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&lt;ol&gt;</w:t>
      </w:r>
      <w:r>
        <w:rPr>
          <w:rFonts w:ascii="Arial" w:hAnsi="Arial" w:cs="Arial"/>
          <w:color w:val="333333"/>
        </w:rPr>
        <w:t> ставится их порядковый номер.</w:t>
      </w:r>
    </w:p>
    <w:p w14:paraId="02693319" w14:textId="77777777" w:rsidR="00846363" w:rsidRDefault="00846363" w:rsidP="00846363">
      <w:pPr>
        <w:numPr>
          <w:ilvl w:val="0"/>
          <w:numId w:val="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 первый и только первый пункт</w:t>
      </w:r>
    </w:p>
    <w:p w14:paraId="18DA0A7F" w14:textId="77777777" w:rsidR="00846363" w:rsidRDefault="00846363" w:rsidP="00846363">
      <w:pPr>
        <w:numPr>
          <w:ilvl w:val="0"/>
          <w:numId w:val="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 не я, если я не второй пункт</w:t>
      </w:r>
    </w:p>
    <w:p w14:paraId="7FD15764" w14:textId="77777777" w:rsidR="00846363" w:rsidRDefault="00846363" w:rsidP="00846363">
      <w:pPr>
        <w:numPr>
          <w:ilvl w:val="0"/>
          <w:numId w:val="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Третий после стольких лет? Всегда!</w:t>
      </w:r>
    </w:p>
    <w:p w14:paraId="1D12A372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&lt;ol&gt;</w:t>
      </w:r>
      <w:r>
        <w:rPr>
          <w:rFonts w:ascii="Arial" w:hAnsi="Arial" w:cs="Arial"/>
          <w:color w:val="333333"/>
        </w:rPr>
        <w:t> может быть несколько атрибутов: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start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reversed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type</w:t>
      </w:r>
      <w:r>
        <w:rPr>
          <w:rFonts w:ascii="Arial" w:hAnsi="Arial" w:cs="Arial"/>
          <w:color w:val="333333"/>
        </w:rPr>
        <w:t>.</w:t>
      </w:r>
    </w:p>
    <w:p w14:paraId="6F1519AA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start</w:t>
      </w:r>
      <w:r>
        <w:rPr>
          <w:rFonts w:ascii="Arial" w:hAnsi="Arial" w:cs="Arial"/>
          <w:color w:val="333333"/>
        </w:rPr>
        <w:t> меняет стартовое число нумерации пунктов. Может быть отрицательным.</w:t>
      </w:r>
    </w:p>
    <w:p w14:paraId="17867304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reversed</w:t>
      </w:r>
      <w:r>
        <w:rPr>
          <w:rFonts w:ascii="Arial" w:hAnsi="Arial" w:cs="Arial"/>
          <w:color w:val="333333"/>
        </w:rPr>
        <w:t> меняет направление нумерации на противоположный. Этот атрибут не требует значения.</w:t>
      </w:r>
    </w:p>
    <w:p w14:paraId="1BF7156E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type</w:t>
      </w:r>
      <w:r>
        <w:rPr>
          <w:rFonts w:ascii="Arial" w:hAnsi="Arial" w:cs="Arial"/>
          <w:color w:val="333333"/>
        </w:rPr>
        <w:t> можно задавать различные типы маркеров: строчные и заглавные латинские буквы или римские цифры.</w:t>
      </w:r>
    </w:p>
    <w:p w14:paraId="70FDE08B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Список описаний</w:t>
      </w:r>
    </w:p>
    <w:p w14:paraId="569C2E8E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&lt;dl&gt;</w:t>
      </w:r>
      <w:r>
        <w:rPr>
          <w:rFonts w:ascii="Arial" w:hAnsi="Arial" w:cs="Arial"/>
          <w:color w:val="333333"/>
        </w:rPr>
        <w:t> (сокращение от «description list»). Список описаний используется для разметки вопросов-ответов, наименований и определений, категорий и тем. Он создаётся с помощью трёх тегов:</w:t>
      </w:r>
    </w:p>
    <w:p w14:paraId="40B2D361" w14:textId="77777777" w:rsidR="00846363" w:rsidRDefault="00846363" w:rsidP="00846363">
      <w:pPr>
        <w:numPr>
          <w:ilvl w:val="0"/>
          <w:numId w:val="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&lt;dl&gt;</w:t>
      </w:r>
      <w:r>
        <w:rPr>
          <w:rFonts w:ascii="Arial" w:hAnsi="Arial" w:cs="Arial"/>
          <w:color w:val="333333"/>
        </w:rPr>
        <w:t> обозначает сам список описаний;</w:t>
      </w:r>
    </w:p>
    <w:p w14:paraId="27640941" w14:textId="77777777" w:rsidR="00846363" w:rsidRDefault="00846363" w:rsidP="00846363">
      <w:pPr>
        <w:numPr>
          <w:ilvl w:val="0"/>
          <w:numId w:val="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&lt;dt&gt;</w:t>
      </w:r>
      <w:r>
        <w:rPr>
          <w:rFonts w:ascii="Arial" w:hAnsi="Arial" w:cs="Arial"/>
          <w:color w:val="333333"/>
        </w:rPr>
        <w:t> (сокращение от «description term») обозначает термин;</w:t>
      </w:r>
    </w:p>
    <w:p w14:paraId="43C3D45C" w14:textId="77777777" w:rsidR="00846363" w:rsidRDefault="00846363" w:rsidP="00846363">
      <w:pPr>
        <w:numPr>
          <w:ilvl w:val="0"/>
          <w:numId w:val="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&lt;dd&gt;</w:t>
      </w:r>
      <w:r>
        <w:rPr>
          <w:rFonts w:ascii="Arial" w:hAnsi="Arial" w:cs="Arial"/>
          <w:color w:val="333333"/>
        </w:rPr>
        <w:t> (сокращение от «description definition») обозначает описание или определение.</w:t>
      </w:r>
    </w:p>
    <w:p w14:paraId="4AB6ADC8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&lt;dt&gt;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&lt;dd&gt;</w:t>
      </w:r>
      <w:r>
        <w:rPr>
          <w:rFonts w:ascii="Arial" w:hAnsi="Arial" w:cs="Arial"/>
          <w:color w:val="333333"/>
        </w:rPr>
        <w:t> пишутся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&lt;dl&gt;</w:t>
      </w:r>
      <w:r>
        <w:rPr>
          <w:rFonts w:ascii="Arial" w:hAnsi="Arial" w:cs="Arial"/>
          <w:color w:val="333333"/>
        </w:rPr>
        <w:t>. Каждый список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&lt;dl&gt;</w:t>
      </w:r>
      <w:r>
        <w:rPr>
          <w:rFonts w:ascii="Arial" w:hAnsi="Arial" w:cs="Arial"/>
          <w:color w:val="333333"/>
        </w:rPr>
        <w:t> может содержать один или несколько терминов и одно или несколько описаний для каждого термина. Пример кода:</w:t>
      </w:r>
    </w:p>
    <w:p w14:paraId="5D359BC2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&lt;dl&gt;</w:t>
      </w:r>
    </w:p>
    <w:p w14:paraId="6CA553F7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&lt;dt&gt;HTML&lt;/dt&gt;</w:t>
      </w:r>
    </w:p>
    <w:p w14:paraId="1D93198D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&lt;dd&gt;Язык гипертекстовой разметки&lt;/dd&gt;</w:t>
      </w:r>
    </w:p>
    <w:p w14:paraId="2F480293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&lt;dt&gt;CSS&lt;/dt&gt;</w:t>
      </w:r>
    </w:p>
    <w:p w14:paraId="78979EC3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&lt;dd&gt;Каскадные таблицы стилей&lt;/dd&gt;</w:t>
      </w:r>
    </w:p>
    <w:p w14:paraId="6BB2851D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&lt;dd&gt;Язык для оформления HTML-документов&lt;/dd&gt;</w:t>
      </w:r>
    </w:p>
    <w:p w14:paraId="3AA9A77E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&lt;/dl&gt;</w:t>
      </w:r>
    </w:p>
    <w:p w14:paraId="198B4D4A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браузер добавляет небольшой отступ слева от определений.</w:t>
      </w:r>
    </w:p>
    <w:p w14:paraId="1020D26C" w14:textId="77777777" w:rsidR="00846363" w:rsidRDefault="00846363" w:rsidP="00846363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HTML</w:t>
      </w:r>
    </w:p>
    <w:p w14:paraId="56353819" w14:textId="77777777" w:rsidR="00846363" w:rsidRDefault="00846363" w:rsidP="00846363">
      <w:pPr>
        <w:shd w:val="clear" w:color="auto" w:fill="FFFFFF"/>
        <w:spacing w:line="375" w:lineRule="atLeast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гипертекстовой разметки</w:t>
      </w:r>
    </w:p>
    <w:p w14:paraId="52B60021" w14:textId="77777777" w:rsidR="00846363" w:rsidRDefault="00846363" w:rsidP="00846363">
      <w:pPr>
        <w:shd w:val="clear" w:color="auto" w:fill="FFFFFF"/>
        <w:spacing w:before="15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</w:t>
      </w:r>
    </w:p>
    <w:p w14:paraId="2B2FE528" w14:textId="77777777" w:rsidR="00846363" w:rsidRDefault="00846363" w:rsidP="00846363">
      <w:pPr>
        <w:shd w:val="clear" w:color="auto" w:fill="FFFFFF"/>
        <w:spacing w:line="375" w:lineRule="atLeast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Каскадные таблицы стилей</w:t>
      </w:r>
    </w:p>
    <w:p w14:paraId="6776E9F9" w14:textId="77777777" w:rsidR="00846363" w:rsidRDefault="00846363" w:rsidP="00846363">
      <w:pPr>
        <w:shd w:val="clear" w:color="auto" w:fill="FFFFFF"/>
        <w:spacing w:line="375" w:lineRule="atLeast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для оформления HTML-документов</w:t>
      </w:r>
    </w:p>
    <w:p w14:paraId="57FAE95F" w14:textId="77777777" w:rsidR="00846363" w:rsidRDefault="00846363" w:rsidP="0084636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Преформатированный текст и код</w:t>
      </w:r>
    </w:p>
    <w:p w14:paraId="4FD7BB46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</w:t>
      </w:r>
      <w:r w:rsidRPr="00846363">
        <w:rPr>
          <w:rFonts w:ascii="Arial" w:hAnsi="Arial" w:cs="Arial"/>
          <w:color w:val="333333"/>
          <w:lang w:val="en-US"/>
        </w:rPr>
        <w:t> </w:t>
      </w:r>
      <w:r w:rsidRPr="00846363"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&lt;pre&gt;</w:t>
      </w:r>
      <w:r w:rsidRPr="00846363">
        <w:rPr>
          <w:rFonts w:ascii="Arial" w:hAnsi="Arial" w:cs="Arial"/>
          <w:color w:val="333333"/>
          <w:lang w:val="en-US"/>
        </w:rPr>
        <w:t> (</w:t>
      </w:r>
      <w:r>
        <w:rPr>
          <w:rFonts w:ascii="Arial" w:hAnsi="Arial" w:cs="Arial"/>
          <w:color w:val="333333"/>
        </w:rPr>
        <w:t>сокращение</w:t>
      </w:r>
      <w:r w:rsidRPr="00846363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от</w:t>
      </w:r>
      <w:r w:rsidRPr="00846363">
        <w:rPr>
          <w:rFonts w:ascii="Arial" w:hAnsi="Arial" w:cs="Arial"/>
          <w:color w:val="333333"/>
          <w:lang w:val="en-US"/>
        </w:rPr>
        <w:t xml:space="preserve"> «preformatted text»). </w:t>
      </w:r>
      <w:r>
        <w:rPr>
          <w:rFonts w:ascii="Arial" w:hAnsi="Arial" w:cs="Arial"/>
          <w:color w:val="333333"/>
        </w:rPr>
        <w:t>Используется для отображения примеров кода, также применяется для отображения картинок ASCII Art. Браузер сохраняет и отображает все пробелы и переносы, которые есть внутри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&lt;pre&gt;</w:t>
      </w:r>
      <w:r>
        <w:rPr>
          <w:rFonts w:ascii="Arial" w:hAnsi="Arial" w:cs="Arial"/>
          <w:color w:val="333333"/>
        </w:rPr>
        <w:t>.</w:t>
      </w:r>
    </w:p>
    <w:p w14:paraId="22385D80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&lt;pre&gt;Пример</w:t>
      </w:r>
    </w:p>
    <w:p w14:paraId="6767AEA5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    преформатированного</w:t>
      </w:r>
    </w:p>
    <w:p w14:paraId="0FA3E429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    текста     с сохранёнными пробелами</w:t>
      </w:r>
    </w:p>
    <w:p w14:paraId="1D74A1CF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                 и переносами строк&lt;/pre&gt;</w:t>
      </w:r>
    </w:p>
    <w:p w14:paraId="1E703C6C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Пример</w:t>
      </w:r>
    </w:p>
    <w:p w14:paraId="52CAB3E1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  преформатированного</w:t>
      </w:r>
    </w:p>
    <w:p w14:paraId="4563A4DE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  текста     с сохранёнными пробелами</w:t>
      </w:r>
    </w:p>
    <w:p w14:paraId="1AB8A23B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               и переносами строк</w:t>
      </w:r>
    </w:p>
    <w:p w14:paraId="38347326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&lt;code&gt;</w:t>
      </w:r>
      <w:r>
        <w:rPr>
          <w:rFonts w:ascii="Arial" w:hAnsi="Arial" w:cs="Arial"/>
          <w:color w:val="333333"/>
        </w:rPr>
        <w:t>. Используется для обозначения фрагментов кода.</w:t>
      </w:r>
    </w:p>
    <w:p w14:paraId="4F3237BE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его помощью размечается любой фрагмент текста, который распознается компьютером: код программы, разметки, название файла и так далее. Обычно браузеры отображают текст в теге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&lt;code&gt;</w:t>
      </w:r>
      <w:r>
        <w:rPr>
          <w:rFonts w:ascii="Arial" w:hAnsi="Arial" w:cs="Arial"/>
          <w:color w:val="333333"/>
        </w:rPr>
        <w:t> моноширинным шрифтом.</w:t>
      </w:r>
    </w:p>
    <w:p w14:paraId="5491640A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Тег &lt;code&gt;ul&lt;/code&gt; — это неупорядоченный список.</w:t>
      </w:r>
    </w:p>
    <w:p w14:paraId="68B7C2AD" w14:textId="77777777" w:rsidR="00846363" w:rsidRDefault="00846363" w:rsidP="00846363">
      <w:pPr>
        <w:shd w:val="clear" w:color="auto" w:fill="FFFFFF"/>
        <w:spacing w:line="375" w:lineRule="atLeast"/>
        <w:rPr>
          <w:rFonts w:cs="Times New Roman"/>
          <w:color w:val="333333"/>
          <w:sz w:val="24"/>
          <w:szCs w:val="24"/>
        </w:rPr>
      </w:pPr>
      <w:r>
        <w:rPr>
          <w:color w:val="333333"/>
        </w:rPr>
        <w:t>Тег </w:t>
      </w:r>
      <w:r>
        <w:rPr>
          <w:rStyle w:val="HTML1"/>
          <w:rFonts w:ascii="Consolas" w:eastAsiaTheme="minorHAnsi" w:hAnsi="Consolas" w:cs="Consolas"/>
          <w:color w:val="333333"/>
        </w:rPr>
        <w:t>ul</w:t>
      </w:r>
      <w:r>
        <w:rPr>
          <w:color w:val="333333"/>
        </w:rPr>
        <w:t> — это неупорядоченный список.</w:t>
      </w:r>
    </w:p>
    <w:p w14:paraId="6CB44807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&lt;code&gt;</w:t>
      </w:r>
      <w:r>
        <w:rPr>
          <w:rFonts w:ascii="Arial" w:hAnsi="Arial" w:cs="Arial"/>
          <w:color w:val="333333"/>
        </w:rPr>
        <w:t> можно вкладывать внутрь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&lt;pre&gt;</w:t>
      </w:r>
      <w:r>
        <w:rPr>
          <w:rFonts w:ascii="Arial" w:hAnsi="Arial" w:cs="Arial"/>
          <w:color w:val="333333"/>
        </w:rPr>
        <w:t>.</w:t>
      </w:r>
    </w:p>
    <w:p w14:paraId="5B3C24EF" w14:textId="77777777" w:rsidR="00846363" w:rsidRDefault="00846363" w:rsidP="0084636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Цитаты</w:t>
      </w:r>
    </w:p>
    <w:p w14:paraId="2D61D059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Небольшие цитаты</w:t>
      </w:r>
    </w:p>
    <w:p w14:paraId="1C82B2E9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&lt;q&gt;</w:t>
      </w:r>
      <w:r>
        <w:rPr>
          <w:rFonts w:ascii="Arial" w:hAnsi="Arial" w:cs="Arial"/>
          <w:color w:val="333333"/>
        </w:rPr>
        <w:t> (сокращение от «quote»). Предназначен для выделения цитат внутри предложения. Текст внутри тега браузер автоматически обрамляет кавычками, поэтому добавлять кавычки вручную не нужно.</w:t>
      </w:r>
    </w:p>
    <w:p w14:paraId="5D16608C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lastRenderedPageBreak/>
        <w:t>Источник цитат</w:t>
      </w:r>
    </w:p>
    <w:p w14:paraId="3E82B4C6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&lt;cite&gt;</w:t>
      </w:r>
      <w:r>
        <w:rPr>
          <w:rFonts w:ascii="Arial" w:hAnsi="Arial" w:cs="Arial"/>
          <w:color w:val="333333"/>
        </w:rPr>
        <w:t>. В нём можно указывать помимо адреса источника цитаты ещё и название произведения, откуда цитируется текст, а также имя автора или организации, чей текст цитируется. Содержимое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&lt;cite&gt;</w:t>
      </w:r>
      <w:r>
        <w:rPr>
          <w:rFonts w:ascii="Arial" w:hAnsi="Arial" w:cs="Arial"/>
          <w:color w:val="333333"/>
        </w:rPr>
        <w:t> в браузере выделяется курсивом.</w:t>
      </w:r>
    </w:p>
    <w:p w14:paraId="375DE892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&lt;p&gt;По словам &lt;cite&gt;Чарльза Буковски&lt;/cite&gt; — &lt;q&gt;Интеллектуал о простой вещи говорит сложно — художник сложную вещь описывает простыми словами.&lt;/q&gt;&lt;/p&gt;</w:t>
      </w:r>
    </w:p>
    <w:p w14:paraId="28AFFE4F" w14:textId="77777777" w:rsidR="00846363" w:rsidRDefault="00846363" w:rsidP="00846363">
      <w:pPr>
        <w:shd w:val="clear" w:color="auto" w:fill="FFFFFF"/>
        <w:spacing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По словам </w:t>
      </w:r>
      <w:r>
        <w:rPr>
          <w:rStyle w:val="HTML2"/>
          <w:rFonts w:ascii="Arial" w:hAnsi="Arial" w:cs="Arial"/>
          <w:color w:val="333333"/>
        </w:rPr>
        <w:t>Чарльза Буковски</w:t>
      </w:r>
      <w:r>
        <w:rPr>
          <w:rFonts w:ascii="Arial" w:hAnsi="Arial" w:cs="Arial"/>
          <w:color w:val="333333"/>
        </w:rPr>
        <w:t> — Интеллектуал о простой вещи говорит сложно — художник сложную вещь описывает простыми словами.</w:t>
      </w:r>
    </w:p>
    <w:p w14:paraId="02BBEB4E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&lt;cite&gt;</w:t>
      </w:r>
      <w:r>
        <w:rPr>
          <w:rFonts w:ascii="Arial" w:hAnsi="Arial" w:cs="Arial"/>
          <w:color w:val="333333"/>
        </w:rPr>
        <w:t> может быть самостоятельным и не привязываться к цитате:</w:t>
      </w:r>
    </w:p>
    <w:p w14:paraId="7E3EB133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&lt;p&gt;Какой доктор ваш любимый (в сериале &lt;cite&gt;Доктор Кто&lt;/cite&gt;)?&lt;/p&gt;</w:t>
      </w:r>
    </w:p>
    <w:p w14:paraId="4620F5A1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Длинные цитаты</w:t>
      </w:r>
    </w:p>
    <w:p w14:paraId="797BF4E1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&lt;blockquote&gt;</w:t>
      </w:r>
      <w:r>
        <w:rPr>
          <w:rFonts w:ascii="Arial" w:hAnsi="Arial" w:cs="Arial"/>
          <w:color w:val="333333"/>
        </w:rPr>
        <w:t>. Предназначен для выделения длинных цитат, которые могут состоять из нескольких абзацев. Тег выделяет цитату не как фрагмент текста в предложении, а как отдельный блок текста с отступами.</w:t>
      </w:r>
    </w:p>
    <w:p w14:paraId="236E6250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&lt;blockquote&gt;</w:t>
      </w:r>
    </w:p>
    <w:p w14:paraId="5CBE533A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&lt;p&gt;Ум ценится дорого, когда дешевеет сила.&lt;/p&gt;</w:t>
      </w:r>
    </w:p>
    <w:p w14:paraId="0C8BD2CE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&lt;cite&gt;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Джейсон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Стэтхэм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&lt;/cite&gt;</w:t>
      </w:r>
    </w:p>
    <w:p w14:paraId="6B22F08A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&lt;/blockquote&gt;</w:t>
      </w:r>
    </w:p>
    <w:p w14:paraId="3672D7D1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браузере контенту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&lt;blockquote&gt;</w:t>
      </w:r>
      <w:r>
        <w:rPr>
          <w:rFonts w:ascii="Arial" w:hAnsi="Arial" w:cs="Arial"/>
          <w:color w:val="333333"/>
        </w:rPr>
        <w:t> обычно добавляется дополнительный отступ слева и справа.</w:t>
      </w:r>
    </w:p>
    <w:p w14:paraId="6ECE462A" w14:textId="77777777" w:rsidR="00846363" w:rsidRDefault="00846363" w:rsidP="00846363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Обычный текст.</w:t>
      </w:r>
    </w:p>
    <w:p w14:paraId="7A669FE8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Ум ценится дорого, когда дешевеет сила.</w:t>
      </w:r>
    </w:p>
    <w:p w14:paraId="4E1181CA" w14:textId="77777777" w:rsidR="00846363" w:rsidRDefault="00846363" w:rsidP="00846363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Style w:val="HTML2"/>
          <w:rFonts w:ascii="Arial" w:hAnsi="Arial" w:cs="Arial"/>
          <w:color w:val="333333"/>
        </w:rPr>
        <w:t>Джейсон Стэтхэм</w:t>
      </w:r>
    </w:p>
    <w:p w14:paraId="10ACFBA0" w14:textId="77777777" w:rsidR="00846363" w:rsidRDefault="00846363" w:rsidP="0084636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Разметка фрагментов текста</w:t>
      </w:r>
    </w:p>
    <w:p w14:paraId="573DE96A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Символы-мнемоники</w:t>
      </w:r>
    </w:p>
    <w:p w14:paraId="7D305B80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особые строки, которые начинаются с амперсанда (&amp;) и заканчиваются точкой с запятой (;). Например, знак </w:t>
      </w:r>
      <w:r>
        <w:rPr>
          <w:rFonts w:ascii="Arial" w:hAnsi="Arial" w:cs="Arial"/>
          <w:i/>
          <w:iCs/>
          <w:color w:val="333333"/>
        </w:rPr>
        <w:t>меньше</w:t>
      </w:r>
      <w:r>
        <w:rPr>
          <w:rFonts w:ascii="Arial" w:hAnsi="Arial" w:cs="Arial"/>
          <w:color w:val="333333"/>
        </w:rPr>
        <w:t> на страницу можно вставить мнемоникой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&amp;lt;</w:t>
      </w:r>
      <w:r>
        <w:rPr>
          <w:rFonts w:ascii="Arial" w:hAnsi="Arial" w:cs="Arial"/>
          <w:color w:val="333333"/>
        </w:rPr>
        <w:t> (less than), а знак </w:t>
      </w:r>
      <w:r>
        <w:rPr>
          <w:rFonts w:ascii="Arial" w:hAnsi="Arial" w:cs="Arial"/>
          <w:i/>
          <w:iCs/>
          <w:color w:val="333333"/>
        </w:rPr>
        <w:t>больше</w:t>
      </w:r>
      <w:r>
        <w:rPr>
          <w:rFonts w:ascii="Arial" w:hAnsi="Arial" w:cs="Arial"/>
          <w:color w:val="333333"/>
        </w:rPr>
        <w:t> мнемоникой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&amp;gt;</w:t>
      </w:r>
      <w:r>
        <w:rPr>
          <w:rFonts w:ascii="Arial" w:hAnsi="Arial" w:cs="Arial"/>
          <w:color w:val="333333"/>
        </w:rPr>
        <w:t> (greater than):</w:t>
      </w:r>
    </w:p>
    <w:p w14:paraId="43332F17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Некоторые символы в HTML зарезервированы, то есть браузер считает их HTML-кодом. Например, любой текст после знака </w:t>
      </w:r>
      <w:r>
        <w:rPr>
          <w:rFonts w:ascii="Arial" w:hAnsi="Arial" w:cs="Arial"/>
          <w:i/>
          <w:iCs/>
          <w:color w:val="333333"/>
        </w:rPr>
        <w:t>меньше</w:t>
      </w:r>
      <w:r>
        <w:rPr>
          <w:rFonts w:ascii="Arial" w:hAnsi="Arial" w:cs="Arial"/>
          <w:color w:val="333333"/>
        </w:rPr>
        <w:t> (&lt;) браузер будет пытаться интерпретировать как тег и на странице не отобразит. Чтобы использовать специальные символы в тексте страницы как обычные символы их нужно заменить на символы-мнемоники.</w:t>
      </w:r>
    </w:p>
    <w:p w14:paraId="1DA26D49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&amp;lt;</w:t>
      </w:r>
      <w:r w:rsidRPr="00846363">
        <w:rPr>
          <w:rStyle w:val="HTML1"/>
          <w:rFonts w:ascii="Consolas" w:hAnsi="Consolas" w:cs="Consolas"/>
          <w:b/>
          <w:bCs/>
          <w:color w:val="333333"/>
          <w:bdr w:val="none" w:sz="0" w:space="0" w:color="auto" w:frame="1"/>
          <w:lang w:val="en-US"/>
        </w:rPr>
        <w:t>ul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&amp;gt;</w:t>
      </w:r>
    </w:p>
    <w:p w14:paraId="7B473A85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&amp;lt;/</w:t>
      </w:r>
      <w:r w:rsidRPr="00846363">
        <w:rPr>
          <w:rStyle w:val="HTML1"/>
          <w:rFonts w:ascii="Consolas" w:hAnsi="Consolas" w:cs="Consolas"/>
          <w:b/>
          <w:bCs/>
          <w:color w:val="333333"/>
          <w:bdr w:val="none" w:sz="0" w:space="0" w:color="auto" w:frame="1"/>
          <w:lang w:val="en-US"/>
        </w:rPr>
        <w:t>ul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&amp;gt;</w:t>
      </w:r>
    </w:p>
    <w:p w14:paraId="769CF893" w14:textId="77777777" w:rsidR="00846363" w:rsidRDefault="00846363" w:rsidP="00846363">
      <w:pPr>
        <w:shd w:val="clear" w:color="auto" w:fill="FFFFFF"/>
        <w:spacing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&lt;ul&gt;</w:t>
      </w:r>
      <w:r>
        <w:rPr>
          <w:rFonts w:ascii="Arial" w:hAnsi="Arial" w:cs="Arial"/>
          <w:color w:val="333333"/>
        </w:rPr>
        <w:br/>
        <w:t>&lt;/ul&gt;</w:t>
      </w:r>
    </w:p>
    <w:p w14:paraId="7EF90DC5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Перенос строк</w:t>
      </w:r>
    </w:p>
    <w:p w14:paraId="33922DD6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&lt;br&gt;</w:t>
      </w:r>
      <w:r>
        <w:rPr>
          <w:rFonts w:ascii="Arial" w:hAnsi="Arial" w:cs="Arial"/>
          <w:color w:val="333333"/>
        </w:rPr>
        <w:t> (сокращение от «line break»). Применяется, чтобы вставить в текст перенос строки, не создавая при этом абзац. Например, при разметке стихов или текстов песен.</w:t>
      </w:r>
    </w:p>
    <w:p w14:paraId="09F53A8B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Верхний и нижний индексы</w:t>
      </w:r>
    </w:p>
    <w:p w14:paraId="1FD3AB22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&lt;sup&gt;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&lt;sub&gt;</w:t>
      </w:r>
      <w:r>
        <w:rPr>
          <w:rFonts w:ascii="Arial" w:hAnsi="Arial" w:cs="Arial"/>
          <w:color w:val="333333"/>
        </w:rPr>
        <w:t>. Названия образованы от слов «superscript» и «subscript».</w:t>
      </w:r>
    </w:p>
    <w:p w14:paraId="1658F984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&lt;sup&gt;</w:t>
      </w:r>
      <w:r>
        <w:rPr>
          <w:rFonts w:ascii="Arial" w:hAnsi="Arial" w:cs="Arial"/>
          <w:color w:val="333333"/>
        </w:rPr>
        <w:t> отображает текст в виде верхнего индекса, 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&lt;sub&gt;</w:t>
      </w:r>
      <w:r>
        <w:rPr>
          <w:rFonts w:ascii="Arial" w:hAnsi="Arial" w:cs="Arial"/>
          <w:color w:val="333333"/>
        </w:rPr>
        <w:t> отображает текст в виде нижнего индекса.</w:t>
      </w:r>
    </w:p>
    <w:p w14:paraId="6E68FF56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Их используют для указания единиц измерения или для написания простых формул:</w:t>
      </w:r>
    </w:p>
    <w:p w14:paraId="4D1883E5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20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м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&lt;sup&gt;2&lt;/sup&gt;</w:t>
      </w:r>
    </w:p>
    <w:p w14:paraId="4088D98F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H&lt;sub&gt;2&lt;/sub&gt;O</w:t>
      </w:r>
    </w:p>
    <w:p w14:paraId="5D0F15F8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X&lt;sup&gt;3&lt;/sup&gt;+X&lt;sup&gt;2&lt;/sup&gt;=1</w:t>
      </w:r>
    </w:p>
    <w:p w14:paraId="26CAAED3" w14:textId="77777777" w:rsidR="00846363" w:rsidRDefault="00846363" w:rsidP="00846363">
      <w:pPr>
        <w:shd w:val="clear" w:color="auto" w:fill="FFFFFF"/>
        <w:spacing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t>20м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333333"/>
        </w:rPr>
        <w:br/>
        <w:t>H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2</w:t>
      </w:r>
      <w:r>
        <w:rPr>
          <w:rFonts w:ascii="Arial" w:hAnsi="Arial" w:cs="Arial"/>
          <w:color w:val="333333"/>
        </w:rPr>
        <w:t>O</w:t>
      </w:r>
      <w:r>
        <w:rPr>
          <w:rFonts w:ascii="Arial" w:hAnsi="Arial" w:cs="Arial"/>
          <w:color w:val="333333"/>
        </w:rPr>
        <w:br/>
        <w:t>X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333333"/>
        </w:rPr>
        <w:t>+X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333333"/>
        </w:rPr>
        <w:t>=1</w:t>
      </w:r>
    </w:p>
    <w:p w14:paraId="48A1A56D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более сложных формул, эти теги можно использовать внутри друг друга.</w:t>
      </w:r>
    </w:p>
    <w:p w14:paraId="7C541917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Дата и время</w:t>
      </w:r>
    </w:p>
    <w:p w14:paraId="41538709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&lt;time&gt;</w:t>
      </w:r>
      <w:r>
        <w:rPr>
          <w:rFonts w:ascii="Arial" w:hAnsi="Arial" w:cs="Arial"/>
          <w:color w:val="333333"/>
        </w:rPr>
        <w:t>. С помощью него можно описывать даты одновременно и для человека, и для машины. Для указания даты в машиночитаемом формате ISO 8601 существует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r>
        <w:rPr>
          <w:rFonts w:ascii="Arial" w:hAnsi="Arial" w:cs="Arial"/>
          <w:color w:val="333333"/>
        </w:rPr>
        <w:t> и выглядит так:</w:t>
      </w:r>
    </w:p>
    <w:p w14:paraId="3C702B87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&lt;time datetime="2016-11-18T09:54"&gt;09:54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утра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&lt;/time&gt;</w:t>
      </w:r>
    </w:p>
    <w:p w14:paraId="3642A9EB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14:paraId="367D67FA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&lt;time datetime="2015-11-18"&gt;18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ноября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2015&lt;/time&gt;</w:t>
      </w:r>
    </w:p>
    <w:p w14:paraId="040A9FDD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14:paraId="26A3A40C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&lt;time datetime="2018-09-23"&gt;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в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прошлую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субботу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&lt;/time&gt;</w:t>
      </w:r>
    </w:p>
    <w:p w14:paraId="6ED93420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14:paraId="1DB1B2AD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&lt;time datetime="2017-04-20"&gt;вчера&lt;/time&gt;</w:t>
      </w:r>
    </w:p>
    <w:p w14:paraId="452064D9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 отображает только содержимое тега, а содержимое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r>
        <w:rPr>
          <w:rFonts w:ascii="Arial" w:hAnsi="Arial" w:cs="Arial"/>
          <w:color w:val="333333"/>
        </w:rPr>
        <w:t> не отображается.</w:t>
      </w:r>
    </w:p>
    <w:p w14:paraId="06C9B60C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Акцентирование внимания</w:t>
      </w:r>
    </w:p>
    <w:p w14:paraId="03599C57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&lt;em&gt;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&lt;i&gt;</w:t>
      </w:r>
      <w:r>
        <w:rPr>
          <w:rFonts w:ascii="Arial" w:hAnsi="Arial" w:cs="Arial"/>
          <w:color w:val="333333"/>
        </w:rPr>
        <w:t>. Названия образованы от слов «emphasis» и «italic». Предназначены для акцентирования внимания на слово или фразу. Визуально оба тега одинаковы, они выделяют текст курсивом.</w:t>
      </w:r>
    </w:p>
    <w:p w14:paraId="1FCF6F01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&lt;em&gt;</w:t>
      </w:r>
      <w:r>
        <w:rPr>
          <w:rFonts w:ascii="Arial" w:hAnsi="Arial" w:cs="Arial"/>
          <w:color w:val="333333"/>
        </w:rPr>
        <w:t> определяет текст, на который сделан </w:t>
      </w:r>
      <w:r>
        <w:rPr>
          <w:rFonts w:ascii="Arial" w:hAnsi="Arial" w:cs="Arial"/>
          <w:i/>
          <w:iCs/>
          <w:color w:val="333333"/>
        </w:rPr>
        <w:t>особый акцент</w:t>
      </w:r>
      <w:r>
        <w:rPr>
          <w:rFonts w:ascii="Arial" w:hAnsi="Arial" w:cs="Arial"/>
          <w:color w:val="333333"/>
        </w:rPr>
        <w:t>, меняющий смысл предложения.</w:t>
      </w:r>
    </w:p>
    <w:p w14:paraId="73E23215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Я &lt;em&gt;просто обожаю&lt;/em&gt; холодные зимние дни!</w:t>
      </w:r>
    </w:p>
    <w:p w14:paraId="47A83CB9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&lt;i&gt;</w:t>
      </w:r>
      <w:r>
        <w:rPr>
          <w:rFonts w:ascii="Arial" w:hAnsi="Arial" w:cs="Arial"/>
          <w:color w:val="333333"/>
        </w:rPr>
        <w:t> применяется для обозначения текста, который отличается от окружающего текста, но не является более важным. Например,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&lt;i&gt;</w:t>
      </w:r>
      <w:r>
        <w:rPr>
          <w:rFonts w:ascii="Arial" w:hAnsi="Arial" w:cs="Arial"/>
          <w:color w:val="333333"/>
        </w:rPr>
        <w:t> можно заключать </w:t>
      </w:r>
      <w:r>
        <w:rPr>
          <w:rFonts w:ascii="Arial" w:hAnsi="Arial" w:cs="Arial"/>
          <w:i/>
          <w:iCs/>
          <w:color w:val="333333"/>
        </w:rPr>
        <w:t>названия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i/>
          <w:iCs/>
          <w:color w:val="333333"/>
        </w:rPr>
        <w:t>термины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i/>
          <w:iCs/>
          <w:color w:val="333333"/>
        </w:rPr>
        <w:t>иностранные слова</w:t>
      </w:r>
      <w:r>
        <w:rPr>
          <w:rFonts w:ascii="Arial" w:hAnsi="Arial" w:cs="Arial"/>
          <w:color w:val="333333"/>
        </w:rPr>
        <w:t>. Также в этот тег можно обернуть </w:t>
      </w:r>
      <w:r>
        <w:rPr>
          <w:rFonts w:ascii="Arial" w:hAnsi="Arial" w:cs="Arial"/>
          <w:i/>
          <w:iCs/>
          <w:color w:val="333333"/>
        </w:rPr>
        <w:t>мысли</w:t>
      </w:r>
      <w:r>
        <w:rPr>
          <w:rFonts w:ascii="Arial" w:hAnsi="Arial" w:cs="Arial"/>
          <w:color w:val="333333"/>
        </w:rPr>
        <w:t> героя. В речи такой текст обычно выделяется интонационно:</w:t>
      </w:r>
    </w:p>
    <w:p w14:paraId="1C2E7108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Он взглянул в окно и подумал — &lt;i&gt;такого просто не может быть&lt;/i&gt;!</w:t>
      </w:r>
    </w:p>
    <w:p w14:paraId="3CB301FE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Выделение и придание важности</w:t>
      </w:r>
    </w:p>
    <w:p w14:paraId="3A604F0E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&lt;strong&gt;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&lt;b&gt;</w:t>
      </w:r>
      <w:r>
        <w:rPr>
          <w:rFonts w:ascii="Arial" w:hAnsi="Arial" w:cs="Arial"/>
          <w:color w:val="333333"/>
        </w:rPr>
        <w:t>. Название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&lt;b&gt;</w:t>
      </w:r>
      <w:r>
        <w:rPr>
          <w:rFonts w:ascii="Arial" w:hAnsi="Arial" w:cs="Arial"/>
          <w:color w:val="333333"/>
        </w:rPr>
        <w:t> образовано от слова «bold». Отображаются оба тега одинаково, они выделяют текст жирным.</w:t>
      </w:r>
    </w:p>
    <w:p w14:paraId="1BC5A780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&lt;strong&gt;</w:t>
      </w:r>
      <w:r>
        <w:rPr>
          <w:rFonts w:ascii="Arial" w:hAnsi="Arial" w:cs="Arial"/>
          <w:color w:val="333333"/>
        </w:rPr>
        <w:t> указывает на </w:t>
      </w:r>
      <w:r>
        <w:rPr>
          <w:rFonts w:ascii="Arial" w:hAnsi="Arial" w:cs="Arial"/>
          <w:b/>
          <w:bCs/>
          <w:color w:val="333333"/>
        </w:rPr>
        <w:t>важность</w:t>
      </w:r>
      <w:r>
        <w:rPr>
          <w:rFonts w:ascii="Arial" w:hAnsi="Arial" w:cs="Arial"/>
          <w:color w:val="333333"/>
        </w:rPr>
        <w:t> отмеченного текста. Он 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&lt;strong&gt;</w:t>
      </w:r>
      <w:r>
        <w:rPr>
          <w:rFonts w:ascii="Arial" w:hAnsi="Arial" w:cs="Arial"/>
          <w:color w:val="333333"/>
        </w:rPr>
        <w:t> не должно изменять смысла предложения.</w:t>
      </w:r>
    </w:p>
    <w:p w14:paraId="08B7A40F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&lt;strong&gt;Внимание!&lt;/strong&gt; Это место опасно. &lt;strong&gt;Вы можете упасть в пропасть&lt;/strong&gt;, если подойдёте близко к краю.</w:t>
      </w:r>
    </w:p>
    <w:p w14:paraId="081D7CAA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&lt;b&gt;</w:t>
      </w:r>
      <w:r>
        <w:rPr>
          <w:rFonts w:ascii="Arial" w:hAnsi="Arial" w:cs="Arial"/>
          <w:color w:val="333333"/>
        </w:rPr>
        <w:t> предназначен для выделения текста с целью привлечения к нему внимания, но без придания ему особой важности. Использовать его нужно только в случае, когда остальные теги выделения не подходят. Типичный пример — выделение вводного предложения статьи.</w:t>
      </w:r>
    </w:p>
    <w:p w14:paraId="6E44357C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Вы входите в небольшую комнату. Ваш &lt;b&gt;меч&lt;/b&gt; загорается ярче. &lt;b&gt;Крыса&lt;/b&gt; стремительно пробегает вдоль стены.</w:t>
      </w:r>
    </w:p>
    <w:p w14:paraId="49C4CAEF" w14:textId="77777777" w:rsidR="00846363" w:rsidRDefault="00846363" w:rsidP="00846363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Описание изменений</w:t>
      </w:r>
    </w:p>
    <w:p w14:paraId="1DAA1A74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&lt;del&gt;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&lt;ins&gt;</w:t>
      </w:r>
      <w:r>
        <w:rPr>
          <w:rFonts w:ascii="Arial" w:hAnsi="Arial" w:cs="Arial"/>
          <w:color w:val="333333"/>
        </w:rPr>
        <w:t>. Названия тегов образованы от слов «delete» и «insert». Предназначены для описания изменений в документе.</w:t>
      </w:r>
    </w:p>
    <w:p w14:paraId="21C58FA3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&lt;del&gt;</w:t>
      </w:r>
      <w:r>
        <w:rPr>
          <w:rFonts w:ascii="Arial" w:hAnsi="Arial" w:cs="Arial"/>
          <w:color w:val="333333"/>
        </w:rPr>
        <w:t> выделяет текст, который был удалён в новой версии документа. В браузере этот текст перечёркивается.</w:t>
      </w:r>
    </w:p>
    <w:p w14:paraId="33241C3C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&lt;ins&gt;</w:t>
      </w:r>
      <w:r>
        <w:rPr>
          <w:rFonts w:ascii="Arial" w:hAnsi="Arial" w:cs="Arial"/>
          <w:color w:val="333333"/>
        </w:rPr>
        <w:t> выделяет текст, который был добавлен в новой версии документа. В браузере этот текст подчёркивается.</w:t>
      </w:r>
    </w:p>
    <w:p w14:paraId="0B5BF03C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&lt;ul&gt;</w:t>
      </w:r>
    </w:p>
    <w:p w14:paraId="611BD761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&lt;li&gt;Почистить посудомоечную машину&lt;/li&gt;</w:t>
      </w:r>
    </w:p>
    <w:p w14:paraId="04229D2D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&lt;li&gt;&lt;del datetime="2009-10-11T01:25-07:00"&gt;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Погулять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&lt;/del&gt;&lt;/li&gt;</w:t>
      </w:r>
    </w:p>
    <w:p w14:paraId="3EF48145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&lt;li&gt;&lt;del datetime="2009-10-10T23:38-07:00"&gt;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Поспать</w:t>
      </w: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&lt;/del&gt;&lt;/li&gt;</w:t>
      </w:r>
    </w:p>
    <w:p w14:paraId="450FF734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&lt;li&gt;&lt;ins&gt;Купить принтер&lt;/ins&gt;&lt;/li&gt;</w:t>
      </w:r>
    </w:p>
    <w:p w14:paraId="108B5624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&lt;/ul&gt;</w:t>
      </w:r>
    </w:p>
    <w:p w14:paraId="4C746B29" w14:textId="77777777" w:rsidR="00846363" w:rsidRDefault="00846363" w:rsidP="008463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t>Почистить посудомоечную машину</w:t>
      </w:r>
    </w:p>
    <w:p w14:paraId="293FD3B2" w14:textId="77777777" w:rsidR="00846363" w:rsidRDefault="00846363" w:rsidP="008463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del w:id="1" w:author="Unknown">
        <w:r>
          <w:rPr>
            <w:rFonts w:ascii="Arial" w:hAnsi="Arial" w:cs="Arial"/>
            <w:color w:val="333333"/>
          </w:rPr>
          <w:delText>Погулять</w:delText>
        </w:r>
      </w:del>
    </w:p>
    <w:p w14:paraId="10A9184D" w14:textId="77777777" w:rsidR="00846363" w:rsidRDefault="00846363" w:rsidP="008463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del w:id="2" w:author="Unknown">
        <w:r>
          <w:rPr>
            <w:rFonts w:ascii="Arial" w:hAnsi="Arial" w:cs="Arial"/>
            <w:color w:val="333333"/>
          </w:rPr>
          <w:delText>Поспать</w:delText>
        </w:r>
      </w:del>
    </w:p>
    <w:p w14:paraId="42160422" w14:textId="77777777" w:rsidR="00846363" w:rsidRDefault="00846363" w:rsidP="008463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ins w:id="3" w:author="Unknown">
        <w:r>
          <w:rPr>
            <w:rFonts w:ascii="Arial" w:hAnsi="Arial" w:cs="Arial"/>
            <w:color w:val="333333"/>
          </w:rPr>
          <w:t>Купить принтер</w:t>
        </w:r>
      </w:ins>
    </w:p>
    <w:p w14:paraId="61A97519" w14:textId="77777777" w:rsidR="00846363" w:rsidRDefault="00846363" w:rsidP="0084636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Разделение контента</w:t>
      </w:r>
    </w:p>
    <w:p w14:paraId="3CFE3DBD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&lt;span&gt;</w:t>
      </w:r>
      <w:r>
        <w:rPr>
          <w:rFonts w:ascii="Arial" w:hAnsi="Arial" w:cs="Arial"/>
          <w:color w:val="333333"/>
        </w:rPr>
        <w:t>. Это «чистые» элементы, и обычно они отлично подходят в качестве обёртки для стилизации или группировки других элементов. Использовать эти теги рекомендуется в тех случаях, если более подходящих семантических тегов не нашлось.</w:t>
      </w:r>
    </w:p>
    <w:p w14:paraId="00934698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 используется для группировки структурных элементов или в качестве вспомогательных контейнеров для создания нужной раскладки.</w:t>
      </w:r>
    </w:p>
    <w:p w14:paraId="2D07DAE9" w14:textId="77777777" w:rsidR="00846363" w:rsidRDefault="00846363" w:rsidP="0084636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&lt;span&gt;</w:t>
      </w:r>
      <w:r>
        <w:rPr>
          <w:rFonts w:ascii="Arial" w:hAnsi="Arial" w:cs="Arial"/>
          <w:color w:val="333333"/>
        </w:rPr>
        <w:t> используется для группировки текстовых элементов, выделения отдельных слов или фраз внутри абзацев, пунктов списка и так далее.</w:t>
      </w:r>
    </w:p>
    <w:p w14:paraId="2165DE23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&lt;article&gt;</w:t>
      </w:r>
    </w:p>
    <w:p w14:paraId="5C079A40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&lt;div class="highlight"&gt;</w:t>
      </w:r>
    </w:p>
    <w:p w14:paraId="2AB56DEB" w14:textId="77777777" w:rsidR="00846363" w:rsidRP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  &lt;p&gt;…&lt;/p&gt;</w:t>
      </w:r>
    </w:p>
    <w:p w14:paraId="0D46984E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 w:rsidRPr="008463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&lt;p&gt;…&lt;/p&gt;</w:t>
      </w:r>
    </w:p>
    <w:p w14:paraId="684DAA32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&lt;/div&gt;</w:t>
      </w:r>
    </w:p>
    <w:p w14:paraId="06873368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&lt;p&gt;Текст, в котором &lt;span&gt;выделена фраза&lt;/span&gt;&lt;/p&gt;</w:t>
      </w:r>
    </w:p>
    <w:p w14:paraId="0BCBDE32" w14:textId="77777777" w:rsidR="00846363" w:rsidRDefault="00846363" w:rsidP="008463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&lt;/article&gt;</w:t>
      </w:r>
    </w:p>
    <w:p w14:paraId="67B1FAB7" w14:textId="77777777" w:rsidR="003A3112" w:rsidRDefault="003A3112" w:rsidP="003A3112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Что такое ссылка, тег a</w:t>
      </w:r>
    </w:p>
    <w:p w14:paraId="31EC3B63" w14:textId="77777777" w:rsidR="003A3112" w:rsidRDefault="003A3112" w:rsidP="003A3112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перерывах между бизнес-встречами Кекс решил почитать «Блог начинающего верстальщика». Открыл главную страницу и не смог перейти с неё на другие страницы блога. </w:t>
      </w:r>
      <w:r>
        <w:rPr>
          <w:rStyle w:val="a5"/>
          <w:rFonts w:ascii="Arial" w:hAnsi="Arial" w:cs="Arial"/>
          <w:color w:val="333333"/>
        </w:rPr>
        <w:t>Конфуз!</w:t>
      </w:r>
    </w:p>
    <w:p w14:paraId="4EAF16F0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всё потому, что на сайте совсем нет ссылок! И пока мы это не исправим, босс не будет читать блог: он слишком занят, чтобы открывать каждую страничку по отдельности.</w:t>
      </w:r>
    </w:p>
    <w:p w14:paraId="2E0FC417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 же представляет из себя ссылка?</w:t>
      </w:r>
    </w:p>
    <w:p w14:paraId="2DE26419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Обычно ссылка выглядит как подчёркнутый участок текста, щёлкая на который, вы переходите на другую страницу, открываете изображение, начинаете скачивать файл или перемещаетесь к какому-то месту на текущей странице. Если представить, что интернет это огромная сеть из множества узлов, то ссылки будут нитками, соединяющими все узлы этой сети.</w:t>
      </w:r>
    </w:p>
    <w:p w14:paraId="6126E055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Ссылки создаются с помощью очень короткого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 (сокращение от «anchor»). Например, вот так:</w:t>
      </w:r>
    </w:p>
    <w:p w14:paraId="2B790122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&lt;a href="https://htmlacademy.ru"&gt;HTML Academy&lt;/a&gt;</w:t>
      </w:r>
    </w:p>
    <w:p w14:paraId="5C2D508A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Адрес ссылки задаётся в формате </w:t>
      </w:r>
      <w:hyperlink r:id="rId16" w:tgtFrame="_blank" w:history="1">
        <w:r>
          <w:rPr>
            <w:rStyle w:val="a4"/>
            <w:rFonts w:ascii="Arial" w:hAnsi="Arial" w:cs="Arial"/>
            <w:color w:val="3527B6"/>
          </w:rPr>
          <w:t>URL</w:t>
        </w:r>
      </w:hyperlink>
      <w:r>
        <w:rPr>
          <w:rFonts w:ascii="Arial" w:hAnsi="Arial" w:cs="Arial"/>
          <w:color w:val="333333"/>
        </w:rPr>
        <w:t> 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</w:rPr>
        <w:t> (сокращение от «hyper reference»).</w:t>
      </w:r>
    </w:p>
    <w:p w14:paraId="51779A25" w14:textId="77777777" w:rsidR="003A3112" w:rsidRDefault="003A3112" w:rsidP="003A3112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Пробуем создать ссылку в нашем блоге и перейти по ней</w:t>
      </w:r>
    </w:p>
    <w:p w14:paraId="4DEB1265" w14:textId="74615960" w:rsidR="00846363" w:rsidRDefault="00846363" w:rsidP="00A00D98">
      <w:pPr>
        <w:spacing w:after="0"/>
        <w:ind w:firstLine="709"/>
        <w:jc w:val="both"/>
      </w:pPr>
    </w:p>
    <w:p w14:paraId="55AEB335" w14:textId="2A1DD17F" w:rsidR="003A3112" w:rsidRDefault="003A3112" w:rsidP="00A00D98">
      <w:pPr>
        <w:spacing w:after="0"/>
        <w:ind w:firstLine="709"/>
        <w:jc w:val="both"/>
      </w:pPr>
    </w:p>
    <w:p w14:paraId="54FAB56D" w14:textId="310EEA98" w:rsidR="003A3112" w:rsidRDefault="003A3112" w:rsidP="00A00D98">
      <w:pPr>
        <w:spacing w:after="0"/>
        <w:ind w:firstLine="709"/>
        <w:jc w:val="both"/>
      </w:pPr>
    </w:p>
    <w:p w14:paraId="244A9473" w14:textId="5C2DC157" w:rsidR="003A3112" w:rsidRDefault="003A3112" w:rsidP="00A00D98">
      <w:pPr>
        <w:spacing w:after="0"/>
        <w:ind w:firstLine="709"/>
        <w:jc w:val="both"/>
      </w:pPr>
    </w:p>
    <w:p w14:paraId="625EFDF8" w14:textId="71420B5A" w:rsidR="003A3112" w:rsidRDefault="003A3112" w:rsidP="00A00D98">
      <w:pPr>
        <w:spacing w:after="0"/>
        <w:ind w:firstLine="709"/>
        <w:jc w:val="both"/>
      </w:pPr>
    </w:p>
    <w:p w14:paraId="0DBA69FE" w14:textId="4380F723" w:rsidR="003A3112" w:rsidRDefault="003A3112" w:rsidP="00A00D98">
      <w:pPr>
        <w:spacing w:after="0"/>
        <w:ind w:firstLine="709"/>
        <w:jc w:val="both"/>
      </w:pPr>
    </w:p>
    <w:p w14:paraId="4595C697" w14:textId="1DF076A2" w:rsidR="003A3112" w:rsidRDefault="003A3112" w:rsidP="00A00D98">
      <w:pPr>
        <w:spacing w:after="0"/>
        <w:ind w:firstLine="709"/>
        <w:jc w:val="both"/>
      </w:pPr>
    </w:p>
    <w:p w14:paraId="2D03EE48" w14:textId="0AD91A4C" w:rsidR="003A3112" w:rsidRDefault="003A3112" w:rsidP="00A00D98">
      <w:pPr>
        <w:spacing w:after="0"/>
        <w:ind w:firstLine="709"/>
        <w:jc w:val="both"/>
      </w:pPr>
    </w:p>
    <w:p w14:paraId="45D29CCB" w14:textId="3BD5E0A7" w:rsidR="003A3112" w:rsidRDefault="003A3112" w:rsidP="00A00D98">
      <w:pPr>
        <w:spacing w:after="0"/>
        <w:ind w:firstLine="709"/>
        <w:jc w:val="both"/>
      </w:pPr>
    </w:p>
    <w:p w14:paraId="17183665" w14:textId="16EB7E5C" w:rsidR="003A3112" w:rsidRDefault="003A3112" w:rsidP="00A00D98">
      <w:pPr>
        <w:spacing w:after="0"/>
        <w:ind w:firstLine="709"/>
        <w:jc w:val="both"/>
      </w:pPr>
    </w:p>
    <w:p w14:paraId="635B55B4" w14:textId="41F3C2C4" w:rsidR="003A3112" w:rsidRDefault="003A3112" w:rsidP="00A00D98">
      <w:pPr>
        <w:spacing w:after="0"/>
        <w:ind w:firstLine="709"/>
        <w:jc w:val="both"/>
      </w:pPr>
    </w:p>
    <w:p w14:paraId="3F83B404" w14:textId="3A9DDCFD" w:rsidR="003A3112" w:rsidRDefault="003A3112" w:rsidP="00A00D98">
      <w:pPr>
        <w:spacing w:after="0"/>
        <w:ind w:firstLine="709"/>
        <w:jc w:val="both"/>
      </w:pPr>
    </w:p>
    <w:p w14:paraId="5533A017" w14:textId="38916574" w:rsidR="003A3112" w:rsidRDefault="003A3112" w:rsidP="00A00D98">
      <w:pPr>
        <w:spacing w:after="0"/>
        <w:ind w:firstLine="709"/>
        <w:jc w:val="both"/>
      </w:pPr>
    </w:p>
    <w:p w14:paraId="3CEDD77A" w14:textId="0B702FFA" w:rsidR="003A3112" w:rsidRDefault="003A3112" w:rsidP="00A00D98">
      <w:pPr>
        <w:spacing w:after="0"/>
        <w:ind w:firstLine="709"/>
        <w:jc w:val="both"/>
      </w:pPr>
    </w:p>
    <w:p w14:paraId="69ED3653" w14:textId="4C4A0A4F" w:rsidR="003A3112" w:rsidRDefault="003A3112" w:rsidP="00A00D98">
      <w:pPr>
        <w:spacing w:after="0"/>
        <w:ind w:firstLine="709"/>
        <w:jc w:val="both"/>
      </w:pPr>
    </w:p>
    <w:p w14:paraId="4F7A51B7" w14:textId="229DAB3B" w:rsidR="003A3112" w:rsidRDefault="003A3112" w:rsidP="00A00D98">
      <w:pPr>
        <w:spacing w:after="0"/>
        <w:ind w:firstLine="709"/>
        <w:jc w:val="both"/>
      </w:pPr>
    </w:p>
    <w:p w14:paraId="15BEB06E" w14:textId="4F833610" w:rsidR="003A3112" w:rsidRDefault="003A3112" w:rsidP="00A00D98">
      <w:pPr>
        <w:spacing w:after="0"/>
        <w:ind w:firstLine="709"/>
        <w:jc w:val="both"/>
      </w:pPr>
    </w:p>
    <w:p w14:paraId="3FE13B6A" w14:textId="77777777" w:rsidR="003A3112" w:rsidRDefault="003A3112" w:rsidP="003A3112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Относительные адреса</w:t>
      </w:r>
    </w:p>
    <w:p w14:paraId="3EB1256E" w14:textId="77777777" w:rsidR="003A3112" w:rsidRDefault="003A3112" w:rsidP="003A3112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Над блогом мы в основном работаем на своём компьютере, то есть </w:t>
      </w:r>
      <w:r>
        <w:rPr>
          <w:rFonts w:ascii="Arial" w:hAnsi="Arial" w:cs="Arial"/>
          <w:i/>
          <w:iCs/>
          <w:color w:val="333333"/>
        </w:rPr>
        <w:t>локально</w:t>
      </w:r>
      <w:r>
        <w:rPr>
          <w:rFonts w:ascii="Arial" w:hAnsi="Arial" w:cs="Arial"/>
          <w:color w:val="333333"/>
        </w:rPr>
        <w:t>. Ссылка на другую страницу блога должна открывать файл с нашего компьютера, а не откуда-то из интернета. Для таких ссылок нужно использовать особый адрес, например:</w:t>
      </w:r>
    </w:p>
    <w:p w14:paraId="2CF5B139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&lt;a href="day-2.html"&gt;Вторая запись блога&lt;/a&gt;</w:t>
      </w:r>
    </w:p>
    <w:p w14:paraId="689C9D63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Такой адрес называется </w:t>
      </w:r>
      <w:r>
        <w:rPr>
          <w:rFonts w:ascii="Arial" w:hAnsi="Arial" w:cs="Arial"/>
          <w:i/>
          <w:iCs/>
          <w:color w:val="333333"/>
        </w:rPr>
        <w:t>относительным</w:t>
      </w:r>
      <w:r>
        <w:rPr>
          <w:rFonts w:ascii="Arial" w:hAnsi="Arial" w:cs="Arial"/>
          <w:color w:val="333333"/>
        </w:rPr>
        <w:t xml:space="preserve">. В нём, в отличие от «обычных» адресов, нет адреса сайта! Чтобы перейти по относительному адресу, браузер </w:t>
      </w:r>
      <w:r>
        <w:rPr>
          <w:rFonts w:ascii="Arial" w:hAnsi="Arial" w:cs="Arial"/>
          <w:color w:val="333333"/>
        </w:rPr>
        <w:lastRenderedPageBreak/>
        <w:t>должен его «расшифровать». Для этого он обычно использует положение текущей страницы. Например, в папке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c:/blog</w:t>
      </w:r>
      <w:r>
        <w:rPr>
          <w:rFonts w:ascii="Arial" w:hAnsi="Arial" w:cs="Arial"/>
          <w:color w:val="333333"/>
        </w:rPr>
        <w:t> есть два файла:</w:t>
      </w:r>
    </w:p>
    <w:p w14:paraId="5B4EDC52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c:/blog/</w:t>
      </w:r>
    </w:p>
    <w:p w14:paraId="7B670B34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|-</w:t>
      </w:r>
      <w:r>
        <w:rPr>
          <w:rFonts w:ascii="Consolas" w:hAnsi="Consolas" w:cs="Consolas"/>
          <w:b/>
          <w:bCs/>
          <w:color w:val="333333"/>
          <w:sz w:val="24"/>
          <w:szCs w:val="24"/>
        </w:rPr>
        <w:t>index.html</w:t>
      </w:r>
      <w:r>
        <w:rPr>
          <w:rFonts w:ascii="Consolas" w:hAnsi="Consolas" w:cs="Consolas"/>
          <w:color w:val="333333"/>
          <w:sz w:val="24"/>
          <w:szCs w:val="24"/>
        </w:rPr>
        <w:t xml:space="preserve"> // в браузере открыта эта страница</w:t>
      </w:r>
    </w:p>
    <w:p w14:paraId="3B25CCCA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|-inner.html</w:t>
      </w:r>
    </w:p>
    <w:p w14:paraId="342E47D0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браузере открыта страница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c:/blog/index.html</w:t>
      </w:r>
      <w:r>
        <w:rPr>
          <w:rFonts w:ascii="Arial" w:hAnsi="Arial" w:cs="Arial"/>
          <w:color w:val="333333"/>
        </w:rPr>
        <w:t>, и в ней есть ссылка с относительным адресом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inner.html</w:t>
      </w:r>
      <w:r>
        <w:rPr>
          <w:rFonts w:ascii="Arial" w:hAnsi="Arial" w:cs="Arial"/>
          <w:color w:val="333333"/>
        </w:rPr>
        <w:t>. Чтобы перейти по этой ссылке, браузер смотрит на расположение открытой страницы и заменяет в нём последнюю часть:</w:t>
      </w:r>
    </w:p>
    <w:p w14:paraId="6E85B5A6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c:/blog/</w:t>
      </w:r>
      <w:del w:id="4" w:author="Unknown">
        <w:r>
          <w:rPr>
            <w:rFonts w:ascii="Consolas" w:hAnsi="Consolas" w:cs="Consolas"/>
            <w:color w:val="333333"/>
            <w:sz w:val="24"/>
            <w:szCs w:val="24"/>
          </w:rPr>
          <w:delText>index.html</w:delText>
        </w:r>
      </w:del>
      <w:r>
        <w:rPr>
          <w:rFonts w:ascii="Consolas" w:hAnsi="Consolas" w:cs="Consolas"/>
          <w:color w:val="333333"/>
          <w:sz w:val="24"/>
          <w:szCs w:val="24"/>
        </w:rPr>
        <w:t xml:space="preserve"> + inner.html // заменяем последнюю часть</w:t>
      </w:r>
    </w:p>
    <w:p w14:paraId="1A969F43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c:/blog/inner.html              // открываем этот файл</w:t>
      </w:r>
    </w:p>
    <w:p w14:paraId="1F688DDB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Относительные адреса работают не только для файлов на компьютере, но и для страниц в сети. Если выложить два файла из примера в интернет (не меняя их взаимное расположение), то ссылка всё равно будет работать. Относительный адрес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inner.html</w:t>
      </w:r>
      <w:r>
        <w:rPr>
          <w:rFonts w:ascii="Arial" w:hAnsi="Arial" w:cs="Arial"/>
          <w:color w:val="333333"/>
        </w:rPr>
        <w:t> на странице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https://site.ru/blog/index.html</w:t>
      </w:r>
      <w:r>
        <w:rPr>
          <w:rFonts w:ascii="Arial" w:hAnsi="Arial" w:cs="Arial"/>
          <w:color w:val="333333"/>
        </w:rPr>
        <w:t> расшифруется так:</w:t>
      </w:r>
    </w:p>
    <w:p w14:paraId="0916CD19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https://site.ru/blog/</w:t>
      </w:r>
      <w:del w:id="5" w:author="Unknown">
        <w:r>
          <w:rPr>
            <w:rFonts w:ascii="Consolas" w:hAnsi="Consolas" w:cs="Consolas"/>
            <w:color w:val="333333"/>
            <w:sz w:val="24"/>
            <w:szCs w:val="24"/>
          </w:rPr>
          <w:delText>index.html</w:delText>
        </w:r>
      </w:del>
      <w:r>
        <w:rPr>
          <w:rFonts w:ascii="Consolas" w:hAnsi="Consolas" w:cs="Consolas"/>
          <w:color w:val="333333"/>
          <w:sz w:val="24"/>
          <w:szCs w:val="24"/>
        </w:rPr>
        <w:t xml:space="preserve"> + inner.html // заменяем последнюю часть</w:t>
      </w:r>
    </w:p>
    <w:p w14:paraId="4AC6F6F2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https://site.ru/blog/inner.html              // открываем этот адрес</w:t>
      </w:r>
    </w:p>
    <w:p w14:paraId="77BDF64D" w14:textId="4DFC8AF7" w:rsidR="003A3112" w:rsidRDefault="003A3112" w:rsidP="00A00D98">
      <w:pPr>
        <w:spacing w:after="0"/>
        <w:ind w:firstLine="709"/>
        <w:jc w:val="both"/>
      </w:pPr>
    </w:p>
    <w:p w14:paraId="6C6BF288" w14:textId="04442C38" w:rsidR="003A3112" w:rsidRDefault="003A3112" w:rsidP="00A00D98">
      <w:pPr>
        <w:spacing w:after="0"/>
        <w:ind w:firstLine="709"/>
        <w:jc w:val="both"/>
      </w:pPr>
    </w:p>
    <w:p w14:paraId="46610788" w14:textId="136AC62C" w:rsidR="003A3112" w:rsidRDefault="003A3112" w:rsidP="00A00D98">
      <w:pPr>
        <w:spacing w:after="0"/>
        <w:ind w:firstLine="709"/>
        <w:jc w:val="both"/>
      </w:pPr>
    </w:p>
    <w:p w14:paraId="024150B1" w14:textId="1EC14D73" w:rsidR="003A3112" w:rsidRDefault="003A3112" w:rsidP="00A00D98">
      <w:pPr>
        <w:spacing w:after="0"/>
        <w:ind w:firstLine="709"/>
        <w:jc w:val="both"/>
      </w:pPr>
    </w:p>
    <w:p w14:paraId="78C502A1" w14:textId="3902C0C4" w:rsidR="003A3112" w:rsidRDefault="003A3112" w:rsidP="00A00D98">
      <w:pPr>
        <w:spacing w:after="0"/>
        <w:ind w:firstLine="709"/>
        <w:jc w:val="both"/>
      </w:pPr>
    </w:p>
    <w:p w14:paraId="39A9F6CC" w14:textId="486DB08C" w:rsidR="003A3112" w:rsidRDefault="003A3112" w:rsidP="00A00D98">
      <w:pPr>
        <w:spacing w:after="0"/>
        <w:ind w:firstLine="709"/>
        <w:jc w:val="both"/>
      </w:pPr>
    </w:p>
    <w:p w14:paraId="05EA37E1" w14:textId="77777777" w:rsidR="003A3112" w:rsidRDefault="003A3112" w:rsidP="003A3112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Абсолютные адреса</w:t>
      </w:r>
    </w:p>
    <w:p w14:paraId="056E5822" w14:textId="77777777" w:rsidR="003A3112" w:rsidRDefault="003A3112" w:rsidP="003A3112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Относительные адреса отлично подходят, если вы делаете сайт на своём компьютере или создаёте навигацию по страницам </w:t>
      </w:r>
      <w:r>
        <w:rPr>
          <w:rStyle w:val="a5"/>
          <w:rFonts w:ascii="Arial" w:hAnsi="Arial" w:cs="Arial"/>
          <w:color w:val="333333"/>
        </w:rPr>
        <w:t>своего</w:t>
      </w:r>
      <w:r>
        <w:rPr>
          <w:rFonts w:ascii="Arial" w:hAnsi="Arial" w:cs="Arial"/>
          <w:color w:val="333333"/>
        </w:rPr>
        <w:t> же сайта. Но если нужно сделать ссылку на </w:t>
      </w:r>
      <w:r>
        <w:rPr>
          <w:rStyle w:val="a5"/>
          <w:rFonts w:ascii="Arial" w:hAnsi="Arial" w:cs="Arial"/>
          <w:color w:val="333333"/>
        </w:rPr>
        <w:t>другой</w:t>
      </w:r>
      <w:r>
        <w:rPr>
          <w:rFonts w:ascii="Arial" w:hAnsi="Arial" w:cs="Arial"/>
          <w:color w:val="333333"/>
        </w:rPr>
        <w:t> сайт в интернете, то необходимо использовать уже «обычный» адрес.</w:t>
      </w:r>
    </w:p>
    <w:p w14:paraId="7537B5F6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Этот «обычный» или полный адрес называется </w:t>
      </w:r>
      <w:r>
        <w:rPr>
          <w:rFonts w:ascii="Arial" w:hAnsi="Arial" w:cs="Arial"/>
          <w:i/>
          <w:iCs/>
          <w:color w:val="333333"/>
        </w:rPr>
        <w:t>абсолютным</w:t>
      </w:r>
      <w:r>
        <w:rPr>
          <w:rFonts w:ascii="Arial" w:hAnsi="Arial" w:cs="Arial"/>
          <w:color w:val="333333"/>
        </w:rPr>
        <w:t>. Выглядит он, например, так:</w:t>
      </w:r>
    </w:p>
    <w:p w14:paraId="754CA59C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https://site.ru/blog/index.html</w:t>
      </w:r>
    </w:p>
    <w:p w14:paraId="187A4CA2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Абсолютные адреса содержат минимум три части: протокол, имя сервера и путь.</w:t>
      </w:r>
    </w:p>
    <w:p w14:paraId="26DA992D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https:           — протокол</w:t>
      </w:r>
    </w:p>
    <w:p w14:paraId="2B332146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//site.ru        — имя сервера</w:t>
      </w:r>
    </w:p>
    <w:p w14:paraId="639050AC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/blog/index.html — путь</w:t>
      </w:r>
    </w:p>
    <w:p w14:paraId="3273B2F2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 адресе нет имени сервера или протокола, то это относительный адрес:</w:t>
      </w:r>
    </w:p>
    <w:p w14:paraId="1BA4CD4D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https://site.ru/blog/index.html - абсолютный адрес</w:t>
      </w:r>
    </w:p>
    <w:p w14:paraId="1C64BF38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//site.ru/blog/index.html - относительный адрес</w:t>
      </w:r>
    </w:p>
    <w:p w14:paraId="60087C51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         /blog/index.html - относительный адрес</w:t>
      </w:r>
    </w:p>
    <w:p w14:paraId="40961960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               index.html - относительный адрес</w:t>
      </w:r>
    </w:p>
    <w:p w14:paraId="59584B92" w14:textId="77777777" w:rsidR="003A3112" w:rsidRDefault="003A3112" w:rsidP="003A3112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тексте главной страницы не хватает одной полезной ссылки — ссылки на тренажёры по вёрстке. Как раз для неё и пригодится абсолютный адрес.</w:t>
      </w:r>
    </w:p>
    <w:p w14:paraId="331ACCCB" w14:textId="2B57F5C2" w:rsidR="003A3112" w:rsidRDefault="003A3112" w:rsidP="00A00D98">
      <w:pPr>
        <w:spacing w:after="0"/>
        <w:ind w:firstLine="709"/>
        <w:jc w:val="both"/>
      </w:pPr>
    </w:p>
    <w:p w14:paraId="687BE585" w14:textId="74211B8B" w:rsidR="003A3112" w:rsidRDefault="003A3112" w:rsidP="00A00D98">
      <w:pPr>
        <w:spacing w:after="0"/>
        <w:ind w:firstLine="709"/>
        <w:jc w:val="both"/>
      </w:pPr>
    </w:p>
    <w:p w14:paraId="352AA9D8" w14:textId="40C2912B" w:rsidR="003A3112" w:rsidRDefault="003A3112" w:rsidP="00A00D98">
      <w:pPr>
        <w:spacing w:after="0"/>
        <w:ind w:firstLine="709"/>
        <w:jc w:val="both"/>
      </w:pPr>
    </w:p>
    <w:p w14:paraId="03480653" w14:textId="7D27609C" w:rsidR="003A3112" w:rsidRDefault="003A3112" w:rsidP="00A00D98">
      <w:pPr>
        <w:spacing w:after="0"/>
        <w:ind w:firstLine="709"/>
        <w:jc w:val="both"/>
      </w:pPr>
    </w:p>
    <w:p w14:paraId="6AB2454C" w14:textId="5419527E" w:rsidR="003A3112" w:rsidRDefault="003A3112" w:rsidP="00A00D98">
      <w:pPr>
        <w:spacing w:after="0"/>
        <w:ind w:firstLine="709"/>
        <w:jc w:val="both"/>
      </w:pPr>
    </w:p>
    <w:p w14:paraId="6A7E9C77" w14:textId="16456244" w:rsidR="003A3112" w:rsidRDefault="003A3112" w:rsidP="00A00D98">
      <w:pPr>
        <w:spacing w:after="0"/>
        <w:ind w:firstLine="709"/>
        <w:jc w:val="both"/>
      </w:pPr>
    </w:p>
    <w:p w14:paraId="7ED786CB" w14:textId="2D5B0D83" w:rsidR="003A3112" w:rsidRDefault="003A3112" w:rsidP="00A00D98">
      <w:pPr>
        <w:spacing w:after="0"/>
        <w:ind w:firstLine="709"/>
        <w:jc w:val="both"/>
      </w:pPr>
    </w:p>
    <w:p w14:paraId="1922267F" w14:textId="4E2B89B0" w:rsidR="003A3112" w:rsidRDefault="003A3112" w:rsidP="00A00D98">
      <w:pPr>
        <w:spacing w:after="0"/>
        <w:ind w:firstLine="709"/>
        <w:jc w:val="both"/>
      </w:pPr>
    </w:p>
    <w:p w14:paraId="774DFD93" w14:textId="0605EC0A" w:rsidR="003A3112" w:rsidRDefault="003A3112" w:rsidP="00A00D98">
      <w:pPr>
        <w:spacing w:after="0"/>
        <w:ind w:firstLine="709"/>
        <w:jc w:val="both"/>
      </w:pPr>
    </w:p>
    <w:p w14:paraId="2C3CE405" w14:textId="370469FC" w:rsidR="003A3112" w:rsidRDefault="003A3112" w:rsidP="00A00D98">
      <w:pPr>
        <w:spacing w:after="0"/>
        <w:ind w:firstLine="709"/>
        <w:jc w:val="both"/>
      </w:pPr>
    </w:p>
    <w:p w14:paraId="3F62BE0A" w14:textId="4A216923" w:rsidR="003A3112" w:rsidRDefault="003A3112" w:rsidP="00A00D98">
      <w:pPr>
        <w:spacing w:after="0"/>
        <w:ind w:firstLine="709"/>
        <w:jc w:val="both"/>
      </w:pPr>
    </w:p>
    <w:p w14:paraId="7ECB45F1" w14:textId="574733C6" w:rsidR="003A3112" w:rsidRDefault="003A3112" w:rsidP="00A00D98">
      <w:pPr>
        <w:spacing w:after="0"/>
        <w:ind w:firstLine="709"/>
        <w:jc w:val="both"/>
      </w:pPr>
    </w:p>
    <w:p w14:paraId="619A0B45" w14:textId="6DAF35D3" w:rsidR="003A3112" w:rsidRDefault="003A3112" w:rsidP="00A00D98">
      <w:pPr>
        <w:spacing w:after="0"/>
        <w:ind w:firstLine="709"/>
        <w:jc w:val="both"/>
      </w:pPr>
    </w:p>
    <w:p w14:paraId="75B0BEBC" w14:textId="18921F78" w:rsidR="003A3112" w:rsidRDefault="003A3112" w:rsidP="00A00D98">
      <w:pPr>
        <w:spacing w:after="0"/>
        <w:ind w:firstLine="709"/>
        <w:jc w:val="both"/>
      </w:pPr>
    </w:p>
    <w:p w14:paraId="38CE0B19" w14:textId="538C8304" w:rsidR="003A3112" w:rsidRDefault="003A3112" w:rsidP="00A00D98">
      <w:pPr>
        <w:spacing w:after="0"/>
        <w:ind w:firstLine="709"/>
        <w:jc w:val="both"/>
      </w:pPr>
    </w:p>
    <w:p w14:paraId="764183EB" w14:textId="77777777" w:rsidR="003A3112" w:rsidRDefault="003A3112" w:rsidP="003A3112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Ссылка на файл</w:t>
      </w:r>
    </w:p>
    <w:p w14:paraId="4A6ED2FE" w14:textId="77777777" w:rsidR="003A3112" w:rsidRDefault="003A3112" w:rsidP="003A3112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hyperlink r:id="rId17" w:history="1">
        <w:r>
          <w:rPr>
            <w:rStyle w:val="a4"/>
            <w:rFonts w:ascii="Arial" w:hAnsi="Arial" w:cs="Arial"/>
            <w:color w:val="3527B6"/>
          </w:rPr>
          <w:t>вызове</w:t>
        </w:r>
      </w:hyperlink>
      <w:r>
        <w:rPr>
          <w:rFonts w:ascii="Arial" w:hAnsi="Arial" w:cs="Arial"/>
          <w:color w:val="333333"/>
        </w:rPr>
        <w:t> после </w:t>
      </w:r>
      <w:hyperlink r:id="rId18" w:history="1">
        <w:r>
          <w:rPr>
            <w:rStyle w:val="a4"/>
            <w:rFonts w:ascii="Arial" w:hAnsi="Arial" w:cs="Arial"/>
            <w:color w:val="3527B6"/>
          </w:rPr>
          <w:t>предыдущей части</w:t>
        </w:r>
      </w:hyperlink>
      <w:r>
        <w:rPr>
          <w:rFonts w:ascii="Arial" w:hAnsi="Arial" w:cs="Arial"/>
          <w:color w:val="333333"/>
        </w:rPr>
        <w:t> мы размечали рецепт печенья для Кекса. Он оказался настолько хорошим, что мы решили сделать его доступным для всех. Мы сохранили рецепт в формате PDF, чтобы любой желающий мог его скачать и распечатать. Осталось добавить ссылку на этот самый файл.</w:t>
      </w:r>
    </w:p>
    <w:p w14:paraId="18A14799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мы переходим по ссылкам, то попадаем на другие страницы или места на странице. Но при переходе по ссылке на файл браузер предложит его скачать.</w:t>
      </w:r>
    </w:p>
    <w:p w14:paraId="7E446C94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Однако, если браузер умеет обрабатывать файлы этого типа, то содержимое файла откроется прямо в браузере. Чаще всего так происходит с изображениями. Но в последнее время браузеры научились открывать PDF-файлы и многие другие.</w:t>
      </w:r>
    </w:p>
    <w:p w14:paraId="22066C38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того чтобы предотвратить открытие файлов прямо в браузере, у 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 существует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download</w:t>
      </w:r>
      <w:r>
        <w:rPr>
          <w:rFonts w:ascii="Arial" w:hAnsi="Arial" w:cs="Arial"/>
          <w:color w:val="333333"/>
        </w:rPr>
        <w:t>, который поможет именно скачать файл.</w:t>
      </w:r>
    </w:p>
    <w:p w14:paraId="6B725CF5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&lt;a href="file.pdf" download&gt;Браузер скачает меня, а не будет читать&lt;/a&gt;</w:t>
      </w:r>
    </w:p>
    <w:p w14:paraId="1D652130" w14:textId="77777777" w:rsidR="003A3112" w:rsidRDefault="003A3112" w:rsidP="003A3112">
      <w:pPr>
        <w:pStyle w:val="info"/>
        <w:pBdr>
          <w:top w:val="single" w:sz="6" w:space="18" w:color="CCCCCC"/>
          <w:left w:val="single" w:sz="6" w:space="18" w:color="CCCCCC"/>
          <w:bottom w:val="single" w:sz="6" w:space="15" w:color="CCCCCC"/>
          <w:right w:val="single" w:sz="6" w:space="18" w:color="CCCCCC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скачивании или загрузке файлов со сторонних сайтов для безопасности можно использовать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rel="noopener"</w:t>
      </w:r>
      <w:r>
        <w:rPr>
          <w:rFonts w:ascii="Arial" w:hAnsi="Arial" w:cs="Arial"/>
          <w:color w:val="333333"/>
        </w:rPr>
        <w:t>. Этот атрибут позволяет игнорировать скрипты сторонней страницы, которые могут влиять на загрузку файла. Особенно актуален этот атрибут в случае, если загрузка происходит в новой вкладке или новом окне.</w:t>
      </w:r>
    </w:p>
    <w:p w14:paraId="508B0E7D" w14:textId="4BB6DD6B" w:rsidR="003A3112" w:rsidRDefault="003A3112" w:rsidP="00A00D98">
      <w:pPr>
        <w:spacing w:after="0"/>
        <w:ind w:firstLine="709"/>
        <w:jc w:val="both"/>
      </w:pPr>
    </w:p>
    <w:p w14:paraId="41592770" w14:textId="144ADE2A" w:rsidR="003A3112" w:rsidRDefault="003A3112" w:rsidP="00A00D98">
      <w:pPr>
        <w:spacing w:after="0"/>
        <w:ind w:firstLine="709"/>
        <w:jc w:val="both"/>
      </w:pPr>
    </w:p>
    <w:p w14:paraId="1739A902" w14:textId="1A156A9A" w:rsidR="003A3112" w:rsidRDefault="003A3112" w:rsidP="00A00D98">
      <w:pPr>
        <w:spacing w:after="0"/>
        <w:ind w:firstLine="709"/>
        <w:jc w:val="both"/>
      </w:pPr>
    </w:p>
    <w:p w14:paraId="42A74440" w14:textId="25F22ED5" w:rsidR="003A3112" w:rsidRDefault="003A3112" w:rsidP="00A00D98">
      <w:pPr>
        <w:spacing w:after="0"/>
        <w:ind w:firstLine="709"/>
        <w:jc w:val="both"/>
      </w:pPr>
    </w:p>
    <w:p w14:paraId="56FB6437" w14:textId="05406CB9" w:rsidR="003A3112" w:rsidRDefault="003A3112" w:rsidP="00A00D98">
      <w:pPr>
        <w:spacing w:after="0"/>
        <w:ind w:firstLine="709"/>
        <w:jc w:val="both"/>
      </w:pPr>
    </w:p>
    <w:p w14:paraId="1397A769" w14:textId="3BFE3572" w:rsidR="003A3112" w:rsidRDefault="003A3112" w:rsidP="00A00D98">
      <w:pPr>
        <w:spacing w:after="0"/>
        <w:ind w:firstLine="709"/>
        <w:jc w:val="both"/>
      </w:pPr>
    </w:p>
    <w:p w14:paraId="22552923" w14:textId="3817EB92" w:rsidR="003A3112" w:rsidRDefault="003A3112" w:rsidP="00A00D98">
      <w:pPr>
        <w:spacing w:after="0"/>
        <w:ind w:firstLine="709"/>
        <w:jc w:val="both"/>
      </w:pPr>
    </w:p>
    <w:p w14:paraId="08B5214D" w14:textId="27CB319C" w:rsidR="003A3112" w:rsidRDefault="003A3112" w:rsidP="00A00D98">
      <w:pPr>
        <w:spacing w:after="0"/>
        <w:ind w:firstLine="709"/>
        <w:jc w:val="both"/>
      </w:pPr>
    </w:p>
    <w:p w14:paraId="393AEEB6" w14:textId="24E48912" w:rsidR="003A3112" w:rsidRDefault="003A3112" w:rsidP="00A00D98">
      <w:pPr>
        <w:spacing w:after="0"/>
        <w:ind w:firstLine="709"/>
        <w:jc w:val="both"/>
      </w:pPr>
    </w:p>
    <w:p w14:paraId="6E6B3FEB" w14:textId="2380060C" w:rsidR="003A3112" w:rsidRDefault="003A3112" w:rsidP="00A00D98">
      <w:pPr>
        <w:spacing w:after="0"/>
        <w:ind w:firstLine="709"/>
        <w:jc w:val="both"/>
      </w:pPr>
    </w:p>
    <w:p w14:paraId="0174AE97" w14:textId="745A7B1E" w:rsidR="003A3112" w:rsidRDefault="003A3112" w:rsidP="00A00D98">
      <w:pPr>
        <w:spacing w:after="0"/>
        <w:ind w:firstLine="709"/>
        <w:jc w:val="both"/>
      </w:pPr>
    </w:p>
    <w:p w14:paraId="4E322ACE" w14:textId="75A0FE6B" w:rsidR="003A3112" w:rsidRDefault="003A3112" w:rsidP="00A00D98">
      <w:pPr>
        <w:spacing w:after="0"/>
        <w:ind w:firstLine="709"/>
        <w:jc w:val="both"/>
      </w:pPr>
    </w:p>
    <w:p w14:paraId="3C4D4A0E" w14:textId="7C1EC63C" w:rsidR="003A3112" w:rsidRDefault="003A3112" w:rsidP="00A00D98">
      <w:pPr>
        <w:spacing w:after="0"/>
        <w:ind w:firstLine="709"/>
        <w:jc w:val="both"/>
      </w:pPr>
    </w:p>
    <w:p w14:paraId="43A7F31E" w14:textId="1D26A18A" w:rsidR="003A3112" w:rsidRDefault="003A3112" w:rsidP="00A00D98">
      <w:pPr>
        <w:spacing w:after="0"/>
        <w:ind w:firstLine="709"/>
        <w:jc w:val="both"/>
      </w:pPr>
    </w:p>
    <w:p w14:paraId="54FB694D" w14:textId="77777777" w:rsidR="003A3112" w:rsidRDefault="003A3112" w:rsidP="003A3112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Ссылка-якорь</w:t>
      </w:r>
    </w:p>
    <w:p w14:paraId="4C038391" w14:textId="77777777" w:rsidR="003A3112" w:rsidRDefault="003A3112" w:rsidP="003A3112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нашли отличную статью, для размещения в блоге. Но статья длинная, и чтобы работать с ней было удобно, хорошо бы добавить к ней навигацию. Эта навигация не должна уводить читателя на другие страницы, а должна работать в пределах страницы со статьёй.</w:t>
      </w:r>
    </w:p>
    <w:p w14:paraId="3DDB2E4A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такой навигации используются ссылки-якоря. Ссылка-якорь — это обычная ссылка, в адресе которой используется символ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#</w:t>
      </w:r>
      <w:r>
        <w:rPr>
          <w:rFonts w:ascii="Arial" w:hAnsi="Arial" w:cs="Arial"/>
          <w:color w:val="333333"/>
        </w:rPr>
        <w:t xml:space="preserve">, после которого следует идентификатор элемента. Идентификатор создаётся с помощью </w:t>
      </w:r>
      <w:r>
        <w:rPr>
          <w:rFonts w:ascii="Arial" w:hAnsi="Arial" w:cs="Arial"/>
          <w:color w:val="333333"/>
        </w:rPr>
        <w:lastRenderedPageBreak/>
        <w:t>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id</w:t>
      </w:r>
      <w:r>
        <w:rPr>
          <w:rFonts w:ascii="Arial" w:hAnsi="Arial" w:cs="Arial"/>
          <w:color w:val="333333"/>
        </w:rPr>
        <w:t> у того тега, к которому надо перейти при щелчке по ссылке. Причём сам тег может быть любым: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 и так далее.</w:t>
      </w:r>
    </w:p>
    <w:p w14:paraId="1C8B93D8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Вот так выглядит адрес, состоящий из одного якоря:</w:t>
      </w:r>
    </w:p>
    <w:p w14:paraId="31B37978" w14:textId="77777777" w:rsidR="003A3112" w:rsidRPr="003A3112" w:rsidRDefault="003A3112" w:rsidP="003A3112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3A3112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&lt;a href="#part1"&gt;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Глава</w:t>
      </w:r>
      <w:r w:rsidRPr="003A3112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1&lt;/a&gt;</w:t>
      </w:r>
    </w:p>
    <w:p w14:paraId="4D47CCAE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щелчке по такой ссылке браузер найдёт на странице элемент с соответствующим атрибутом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id</w:t>
      </w:r>
      <w:r>
        <w:rPr>
          <w:rFonts w:ascii="Arial" w:hAnsi="Arial" w:cs="Arial"/>
          <w:color w:val="333333"/>
        </w:rPr>
        <w:t> и прокрутит окно страницы к нему.</w:t>
      </w:r>
    </w:p>
    <w:p w14:paraId="5684121D" w14:textId="77777777" w:rsidR="003A3112" w:rsidRDefault="003A3112" w:rsidP="003A3112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&lt;article id="part1"&gt;Содержание первой главы&lt;/article&gt;</w:t>
      </w:r>
    </w:p>
    <w:p w14:paraId="23B7D9C0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этом перезагрузки страницы не произойдёт.</w:t>
      </w:r>
    </w:p>
    <w:p w14:paraId="5F294DD9" w14:textId="77777777" w:rsidR="003A3112" w:rsidRDefault="003A3112" w:rsidP="003A311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Интересно, что якорь также можно использовать и в абсолютных адресах, тогда после перехода на нужную страницу по аналогии произойдёт прокрутка к заданной части этой страницы.</w:t>
      </w:r>
    </w:p>
    <w:p w14:paraId="4E9C7963" w14:textId="77777777" w:rsidR="003A3112" w:rsidRDefault="003A3112" w:rsidP="003A3112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Якоря отлично подойдут для создания оглавления для статьи в этом посте.</w:t>
      </w:r>
    </w:p>
    <w:p w14:paraId="6E0FE43A" w14:textId="7B250B22" w:rsidR="003A3112" w:rsidRDefault="003A3112" w:rsidP="00A00D98">
      <w:pPr>
        <w:spacing w:after="0"/>
        <w:ind w:firstLine="709"/>
        <w:jc w:val="both"/>
      </w:pPr>
    </w:p>
    <w:p w14:paraId="57291D8C" w14:textId="5F5F69FC" w:rsidR="00A24778" w:rsidRDefault="00A24778" w:rsidP="00A00D98">
      <w:pPr>
        <w:spacing w:after="0"/>
        <w:ind w:firstLine="709"/>
        <w:jc w:val="both"/>
      </w:pPr>
    </w:p>
    <w:p w14:paraId="6A71D87D" w14:textId="2C8B1B7D" w:rsidR="00A24778" w:rsidRDefault="00A24778" w:rsidP="00A00D98">
      <w:pPr>
        <w:spacing w:after="0"/>
        <w:ind w:firstLine="709"/>
        <w:jc w:val="both"/>
      </w:pPr>
    </w:p>
    <w:p w14:paraId="6FAA4959" w14:textId="72CCCB59" w:rsidR="00A24778" w:rsidRDefault="00A24778" w:rsidP="00A00D98">
      <w:pPr>
        <w:spacing w:after="0"/>
        <w:ind w:firstLine="709"/>
        <w:jc w:val="both"/>
      </w:pPr>
    </w:p>
    <w:p w14:paraId="35A20474" w14:textId="23919801" w:rsidR="00A24778" w:rsidRDefault="00A24778" w:rsidP="00A00D98">
      <w:pPr>
        <w:spacing w:after="0"/>
        <w:ind w:firstLine="709"/>
        <w:jc w:val="both"/>
      </w:pPr>
    </w:p>
    <w:p w14:paraId="23812B3E" w14:textId="2D64AAF0" w:rsidR="00A24778" w:rsidRDefault="00A24778" w:rsidP="00A00D98">
      <w:pPr>
        <w:spacing w:after="0"/>
        <w:ind w:firstLine="709"/>
        <w:jc w:val="both"/>
      </w:pPr>
    </w:p>
    <w:p w14:paraId="09FE829F" w14:textId="03E5C18B" w:rsidR="00A24778" w:rsidRDefault="00A24778" w:rsidP="00A00D98">
      <w:pPr>
        <w:spacing w:after="0"/>
        <w:ind w:firstLine="709"/>
        <w:jc w:val="both"/>
      </w:pPr>
    </w:p>
    <w:p w14:paraId="203E9251" w14:textId="1B7FF655" w:rsidR="00A24778" w:rsidRDefault="00A24778" w:rsidP="00A00D98">
      <w:pPr>
        <w:spacing w:after="0"/>
        <w:ind w:firstLine="709"/>
        <w:jc w:val="both"/>
      </w:pPr>
    </w:p>
    <w:p w14:paraId="1719EA9B" w14:textId="5849F9F9" w:rsidR="00A24778" w:rsidRDefault="00A24778" w:rsidP="00A00D98">
      <w:pPr>
        <w:spacing w:after="0"/>
        <w:ind w:firstLine="709"/>
        <w:jc w:val="both"/>
      </w:pPr>
    </w:p>
    <w:p w14:paraId="2907B21B" w14:textId="274877D2" w:rsidR="00A24778" w:rsidRDefault="00A24778" w:rsidP="00A00D98">
      <w:pPr>
        <w:spacing w:after="0"/>
        <w:ind w:firstLine="709"/>
        <w:jc w:val="both"/>
      </w:pPr>
    </w:p>
    <w:p w14:paraId="22298E1B" w14:textId="2F3D5AFB" w:rsidR="00A24778" w:rsidRDefault="00A24778" w:rsidP="00A00D98">
      <w:pPr>
        <w:spacing w:after="0"/>
        <w:ind w:firstLine="709"/>
        <w:jc w:val="both"/>
      </w:pPr>
    </w:p>
    <w:p w14:paraId="5FD8195C" w14:textId="0051D7E3" w:rsidR="00A24778" w:rsidRDefault="00A24778" w:rsidP="00A00D98">
      <w:pPr>
        <w:spacing w:after="0"/>
        <w:ind w:firstLine="709"/>
        <w:jc w:val="both"/>
      </w:pPr>
    </w:p>
    <w:p w14:paraId="5ED3BD6F" w14:textId="7C173E56" w:rsidR="00A24778" w:rsidRDefault="00A24778" w:rsidP="00A00D98">
      <w:pPr>
        <w:spacing w:after="0"/>
        <w:ind w:firstLine="709"/>
        <w:jc w:val="both"/>
      </w:pPr>
    </w:p>
    <w:p w14:paraId="22BF70DD" w14:textId="25599F6F" w:rsidR="00A24778" w:rsidRDefault="00A24778" w:rsidP="00A00D98">
      <w:pPr>
        <w:spacing w:after="0"/>
        <w:ind w:firstLine="709"/>
        <w:jc w:val="both"/>
      </w:pPr>
    </w:p>
    <w:p w14:paraId="7A46344C" w14:textId="725132AE" w:rsidR="00A24778" w:rsidRDefault="00A24778" w:rsidP="00A00D98">
      <w:pPr>
        <w:spacing w:after="0"/>
        <w:ind w:firstLine="709"/>
        <w:jc w:val="both"/>
      </w:pPr>
    </w:p>
    <w:p w14:paraId="54C8030B" w14:textId="77777777" w:rsidR="00A24778" w:rsidRDefault="00A24778" w:rsidP="00A2477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img, изображение</w:t>
      </w:r>
    </w:p>
    <w:p w14:paraId="1829B123" w14:textId="77777777" w:rsidR="00A24778" w:rsidRDefault="00A24778" w:rsidP="00A2477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Нетрудно заметить, что на нашем сайте начинающего верстальщика совсем нет картинок. А ведь хорошо подобранные картинки правильного размера, которые отображаются без погрешностей — залог успешного бизнеса. Поэтому Кекс дал нам новое задание — разобраться во всех форматах и назначениях изображений.</w:t>
      </w:r>
    </w:p>
    <w:p w14:paraId="127D5406" w14:textId="77777777" w:rsidR="00A24778" w:rsidRDefault="00A24778" w:rsidP="00A2477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этого он прислал нам макет нашего блога с картинками, мы их уже вырезали и сложили в нужную папку, осталось только подключить.</w:t>
      </w:r>
    </w:p>
    <w:p w14:paraId="6D0D2885" w14:textId="77777777" w:rsidR="00A24778" w:rsidRDefault="00A24778" w:rsidP="00A2477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Итак, разберёмся с подключением изображений. Для этого существует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. Он одиночный, то есть, как мы уже знаем, не требует закрывающего тега. Сам по себе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бесполезен без своего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r>
        <w:rPr>
          <w:rFonts w:ascii="Arial" w:hAnsi="Arial" w:cs="Arial"/>
          <w:color w:val="333333"/>
        </w:rPr>
        <w:t>, который указывает путь к картинке.</w:t>
      </w:r>
    </w:p>
    <w:p w14:paraId="2CD854F4" w14:textId="77777777" w:rsidR="00A24778" w:rsidRDefault="00A24778" w:rsidP="00A24778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&lt;img src="logo.png"&gt;</w:t>
      </w:r>
    </w:p>
    <w:p w14:paraId="023FD801" w14:textId="77777777" w:rsidR="00A24778" w:rsidRDefault="00A24778" w:rsidP="00A24778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подключим аватарку к главной странице.</w:t>
      </w:r>
    </w:p>
    <w:p w14:paraId="30122CC8" w14:textId="664E5D27" w:rsidR="00A24778" w:rsidRDefault="00A24778" w:rsidP="00A00D98">
      <w:pPr>
        <w:spacing w:after="0"/>
        <w:ind w:firstLine="709"/>
        <w:jc w:val="both"/>
      </w:pPr>
    </w:p>
    <w:p w14:paraId="67588340" w14:textId="49B0162D" w:rsidR="00A24778" w:rsidRDefault="00A24778" w:rsidP="00A00D98">
      <w:pPr>
        <w:spacing w:after="0"/>
        <w:ind w:firstLine="709"/>
        <w:jc w:val="both"/>
      </w:pPr>
    </w:p>
    <w:p w14:paraId="034F93B8" w14:textId="1EE2A561" w:rsidR="00A24778" w:rsidRDefault="00A24778" w:rsidP="00A00D98">
      <w:pPr>
        <w:spacing w:after="0"/>
        <w:ind w:firstLine="709"/>
        <w:jc w:val="both"/>
      </w:pPr>
    </w:p>
    <w:p w14:paraId="77EF422B" w14:textId="30CA6ADA" w:rsidR="00A24778" w:rsidRDefault="00A24778" w:rsidP="00A00D98">
      <w:pPr>
        <w:spacing w:after="0"/>
        <w:ind w:firstLine="709"/>
        <w:jc w:val="both"/>
      </w:pPr>
    </w:p>
    <w:p w14:paraId="73D4356D" w14:textId="77777777" w:rsidR="00A24778" w:rsidRDefault="00A24778" w:rsidP="00A2477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Форматы изображений, формат SVG</w:t>
      </w:r>
    </w:p>
    <w:p w14:paraId="2F128BB6" w14:textId="77777777" w:rsidR="00A24778" w:rsidRDefault="00A24778" w:rsidP="00A2477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Кекс недоволен, сайт получился слишком тяжёлый. Что же произошло? Дело в том, что мы случайно подключили не тот формат изображений. Но не будем расстраиваться, давайте разберёмся, какие форматы существуют и исправим формат на подходящий.</w:t>
      </w:r>
    </w:p>
    <w:p w14:paraId="75869B5B" w14:textId="77777777" w:rsidR="00A24778" w:rsidRDefault="00A24778" w:rsidP="00A2477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самом деле форматов существует достаточно много, но основных несколько: JPEG, PNG, SVG и GIF. С ними мы и познакомимся.</w:t>
      </w:r>
    </w:p>
    <w:p w14:paraId="4802F4E2" w14:textId="77777777" w:rsidR="00A24778" w:rsidRDefault="00A24778" w:rsidP="00A2477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этом шаге рассмотрим подробнее формат SVG. SVG (Scalable Vector Graphics) переводится как масштабируемая векторная графика. Качество таких изображений не меняется при изменении размеров, да и вес у них небольшой. Формат SVG отлично подходит для малоцветных схем, логотипов и иконок.</w:t>
      </w:r>
    </w:p>
    <w:p w14:paraId="347961A3" w14:textId="77777777" w:rsidR="00A24778" w:rsidRDefault="00A24778" w:rsidP="00A2477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ещё SVG чем-то похож на HTML: он описывается в человекочитаемом текстовом формате. То есть вы можете «кодить» SVG-изображения своими руками. Познакомиться с SVG вы можете в нашем </w:t>
      </w:r>
      <w:hyperlink r:id="rId19" w:tgtFrame="_blank" w:history="1">
        <w:r>
          <w:rPr>
            <w:rStyle w:val="a4"/>
            <w:rFonts w:ascii="Arial" w:hAnsi="Arial" w:cs="Arial"/>
            <w:color w:val="3527B6"/>
          </w:rPr>
          <w:t>тренажёре</w:t>
        </w:r>
      </w:hyperlink>
      <w:r>
        <w:rPr>
          <w:rFonts w:ascii="Arial" w:hAnsi="Arial" w:cs="Arial"/>
          <w:color w:val="333333"/>
        </w:rPr>
        <w:t>.</w:t>
      </w:r>
    </w:p>
    <w:p w14:paraId="2FA37465" w14:textId="77777777" w:rsidR="00A24778" w:rsidRDefault="00A24778" w:rsidP="00A2477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есть, формат SVG подходит если:</w:t>
      </w:r>
    </w:p>
    <w:p w14:paraId="2CB519CA" w14:textId="77777777" w:rsidR="00A24778" w:rsidRDefault="00A24778" w:rsidP="00A24778">
      <w:pPr>
        <w:numPr>
          <w:ilvl w:val="0"/>
          <w:numId w:val="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необходимо масштабировать изображение без потерь;</w:t>
      </w:r>
    </w:p>
    <w:p w14:paraId="3AAB1EB8" w14:textId="77777777" w:rsidR="00A24778" w:rsidRDefault="00A24778" w:rsidP="00A24778">
      <w:pPr>
        <w:numPr>
          <w:ilvl w:val="0"/>
          <w:numId w:val="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изменять цвет элементов изображения;</w:t>
      </w:r>
    </w:p>
    <w:p w14:paraId="51C6457F" w14:textId="77777777" w:rsidR="00A24778" w:rsidRDefault="00A24778" w:rsidP="00A24778">
      <w:pPr>
        <w:numPr>
          <w:ilvl w:val="0"/>
          <w:numId w:val="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нужно анимировать части изображения.</w:t>
      </w:r>
    </w:p>
    <w:p w14:paraId="3E64EC02" w14:textId="77777777" w:rsidR="00A24778" w:rsidRDefault="00A24778" w:rsidP="00A24778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следующих шагах мы разберём оставшиеся форматы, а сейчас давайте добавим аватарку в правильном формате SVG в наш блог.</w:t>
      </w:r>
    </w:p>
    <w:p w14:paraId="6071F127" w14:textId="40BEDE85" w:rsidR="00A24778" w:rsidRDefault="00A24778" w:rsidP="00A00D98">
      <w:pPr>
        <w:spacing w:after="0"/>
        <w:ind w:firstLine="709"/>
        <w:jc w:val="both"/>
      </w:pPr>
    </w:p>
    <w:p w14:paraId="756B6D54" w14:textId="354E27A0" w:rsidR="00A24778" w:rsidRDefault="00A24778" w:rsidP="00A00D98">
      <w:pPr>
        <w:spacing w:after="0"/>
        <w:ind w:firstLine="709"/>
        <w:jc w:val="both"/>
      </w:pPr>
    </w:p>
    <w:p w14:paraId="12530590" w14:textId="16091006" w:rsidR="00A24778" w:rsidRDefault="00A24778" w:rsidP="00A00D98">
      <w:pPr>
        <w:spacing w:after="0"/>
        <w:ind w:firstLine="709"/>
        <w:jc w:val="both"/>
      </w:pPr>
    </w:p>
    <w:p w14:paraId="724494EA" w14:textId="77777777" w:rsidR="00A24778" w:rsidRPr="00A24778" w:rsidRDefault="00A24778" w:rsidP="00A2477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A2477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Формат JPEG</w:t>
      </w:r>
    </w:p>
    <w:p w14:paraId="4C11C27A" w14:textId="77777777" w:rsidR="00A24778" w:rsidRPr="00A24778" w:rsidRDefault="00A24778" w:rsidP="00A2477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продолжим разбираться с форматами изображений. Сейчас нам нужно вставить картинки в блог в правильном формате. Первая картинка — это фотография, и для неё прекрасно подходит формат JPEG.</w:t>
      </w:r>
    </w:p>
    <w:p w14:paraId="605EAAB2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Этот формат был разработан для сжатия и хранения полноцветных фотографий. Он поддерживает более 16 миллионов цветов. Но нужно помнить, что JPEG сжимает изображения с потерей качества. Поэтому если мы хотим уменьшить вес изображения, то придётся ухудшать его внешний вид. Главная задача при работе с JPEG — подобрать такой уровень сжатия, чтобы и вес, и качество картинки были приемлемыми.</w:t>
      </w:r>
    </w:p>
    <w:p w14:paraId="2AC7497B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Таким образом, формат JPEG лучше подходит для:</w:t>
      </w:r>
    </w:p>
    <w:p w14:paraId="3A5AACDB" w14:textId="77777777" w:rsidR="00A24778" w:rsidRPr="00A24778" w:rsidRDefault="00A24778" w:rsidP="00A24778">
      <w:pPr>
        <w:numPr>
          <w:ilvl w:val="0"/>
          <w:numId w:val="7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полноцветных изображений, фотографий;</w:t>
      </w:r>
    </w:p>
    <w:p w14:paraId="43A617BD" w14:textId="77777777" w:rsidR="00A24778" w:rsidRPr="00A24778" w:rsidRDefault="00A24778" w:rsidP="00A24778">
      <w:pPr>
        <w:numPr>
          <w:ilvl w:val="0"/>
          <w:numId w:val="7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изображений с плавным переходом яркости и контраста;</w:t>
      </w:r>
    </w:p>
    <w:p w14:paraId="55E980C1" w14:textId="77777777" w:rsidR="00A24778" w:rsidRPr="00A24778" w:rsidRDefault="00A24778" w:rsidP="00A24778">
      <w:pPr>
        <w:numPr>
          <w:ilvl w:val="0"/>
          <w:numId w:val="7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рисунков с большим количеством разноцветных деталей.</w:t>
      </w:r>
    </w:p>
    <w:p w14:paraId="79FD56CF" w14:textId="77777777" w:rsidR="00A24778" w:rsidRPr="00A24778" w:rsidRDefault="00A24778" w:rsidP="00A24778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добавим JPEG-картинку в новую запись в блоге.</w:t>
      </w:r>
    </w:p>
    <w:p w14:paraId="74B87E2F" w14:textId="06F83638" w:rsidR="00A24778" w:rsidRDefault="00A24778" w:rsidP="00A00D98">
      <w:pPr>
        <w:spacing w:after="0"/>
        <w:ind w:firstLine="709"/>
        <w:jc w:val="both"/>
      </w:pPr>
    </w:p>
    <w:p w14:paraId="7B44AEEC" w14:textId="14F796DD" w:rsidR="00A24778" w:rsidRDefault="00A24778" w:rsidP="00A00D98">
      <w:pPr>
        <w:spacing w:after="0"/>
        <w:ind w:firstLine="709"/>
        <w:jc w:val="both"/>
      </w:pPr>
    </w:p>
    <w:p w14:paraId="79634AF6" w14:textId="713FC5C9" w:rsidR="00A24778" w:rsidRDefault="00A24778" w:rsidP="00A00D98">
      <w:pPr>
        <w:spacing w:after="0"/>
        <w:ind w:firstLine="709"/>
        <w:jc w:val="both"/>
      </w:pPr>
    </w:p>
    <w:p w14:paraId="3693AB21" w14:textId="5A18D53F" w:rsidR="00A24778" w:rsidRDefault="00A24778" w:rsidP="00A00D98">
      <w:pPr>
        <w:spacing w:after="0"/>
        <w:ind w:firstLine="709"/>
        <w:jc w:val="both"/>
      </w:pPr>
    </w:p>
    <w:p w14:paraId="05B9BDF0" w14:textId="41B850D1" w:rsidR="00A24778" w:rsidRDefault="00A24778" w:rsidP="00A00D98">
      <w:pPr>
        <w:spacing w:after="0"/>
        <w:ind w:firstLine="709"/>
        <w:jc w:val="both"/>
      </w:pPr>
    </w:p>
    <w:p w14:paraId="57013758" w14:textId="64B50781" w:rsidR="00A24778" w:rsidRDefault="00A24778" w:rsidP="00A00D98">
      <w:pPr>
        <w:spacing w:after="0"/>
        <w:ind w:firstLine="709"/>
        <w:jc w:val="both"/>
      </w:pPr>
    </w:p>
    <w:p w14:paraId="0FEDC638" w14:textId="2FDA0A77" w:rsidR="00A24778" w:rsidRDefault="00A24778" w:rsidP="00A00D98">
      <w:pPr>
        <w:spacing w:after="0"/>
        <w:ind w:firstLine="709"/>
        <w:jc w:val="both"/>
      </w:pPr>
    </w:p>
    <w:p w14:paraId="5AD052F1" w14:textId="050ACDFB" w:rsidR="00A24778" w:rsidRDefault="00A24778" w:rsidP="00A00D98">
      <w:pPr>
        <w:spacing w:after="0"/>
        <w:ind w:firstLine="709"/>
        <w:jc w:val="both"/>
      </w:pPr>
    </w:p>
    <w:p w14:paraId="0A8CD547" w14:textId="57DEB605" w:rsidR="00A24778" w:rsidRDefault="00A24778" w:rsidP="00A00D98">
      <w:pPr>
        <w:spacing w:after="0"/>
        <w:ind w:firstLine="709"/>
        <w:jc w:val="both"/>
      </w:pPr>
    </w:p>
    <w:p w14:paraId="15F9C49F" w14:textId="29F8C355" w:rsidR="00A24778" w:rsidRDefault="00A24778" w:rsidP="00A00D98">
      <w:pPr>
        <w:spacing w:after="0"/>
        <w:ind w:firstLine="709"/>
        <w:jc w:val="both"/>
      </w:pPr>
    </w:p>
    <w:p w14:paraId="476A56DD" w14:textId="559344F6" w:rsidR="00A24778" w:rsidRDefault="00A24778" w:rsidP="00A00D98">
      <w:pPr>
        <w:spacing w:after="0"/>
        <w:ind w:firstLine="709"/>
        <w:jc w:val="both"/>
      </w:pPr>
    </w:p>
    <w:p w14:paraId="0DC961B2" w14:textId="01B5925B" w:rsidR="00A24778" w:rsidRDefault="00A24778" w:rsidP="00A00D98">
      <w:pPr>
        <w:spacing w:after="0"/>
        <w:ind w:firstLine="709"/>
        <w:jc w:val="both"/>
      </w:pPr>
    </w:p>
    <w:p w14:paraId="5D19E406" w14:textId="77777777" w:rsidR="00A24778" w:rsidRPr="00A24778" w:rsidRDefault="00A24778" w:rsidP="00A2477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A2477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Формат PNG</w:t>
      </w:r>
    </w:p>
    <w:p w14:paraId="454DA70D" w14:textId="77777777" w:rsidR="00A24778" w:rsidRPr="00A24778" w:rsidRDefault="00A24778" w:rsidP="00A2477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отличие от JPEG, PNG является форматом сжатия без потерь и позволяет сохранять изображения, в которых требуется особенная чёткость. Например, скриншоты сайтов, чертежи и печатный текст. Главная особенность формата PNG — поддержка прозрачности, то есть каждому пикселю в отдельности можно задать свою степень прозрачности.</w:t>
      </w:r>
    </w:p>
    <w:p w14:paraId="4F0E74A4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Итак, формат PNG подходит для:</w:t>
      </w:r>
    </w:p>
    <w:p w14:paraId="789D8606" w14:textId="77777777" w:rsidR="00A24778" w:rsidRPr="00A24778" w:rsidRDefault="00A24778" w:rsidP="00A24778">
      <w:pPr>
        <w:numPr>
          <w:ilvl w:val="0"/>
          <w:numId w:val="8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изображений с прозрачностью и полупрозрачностью;</w:t>
      </w:r>
    </w:p>
    <w:p w14:paraId="4E2B9B33" w14:textId="77777777" w:rsidR="00A24778" w:rsidRPr="00A24778" w:rsidRDefault="00A24778" w:rsidP="00A24778">
      <w:pPr>
        <w:numPr>
          <w:ilvl w:val="0"/>
          <w:numId w:val="8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полноцветных изображений, когда необходима повышенная точность;</w:t>
      </w:r>
    </w:p>
    <w:p w14:paraId="79EDD9A7" w14:textId="77777777" w:rsidR="00A24778" w:rsidRPr="00A24778" w:rsidRDefault="00A24778" w:rsidP="00A24778">
      <w:pPr>
        <w:numPr>
          <w:ilvl w:val="0"/>
          <w:numId w:val="8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изображений с резкими переходами цветов.</w:t>
      </w:r>
    </w:p>
    <w:p w14:paraId="34C3CB9D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PNG — это относительно новый формат, который был введён как альтернатива для формата GIF, который мы рассмотрим на следующем шаге. А сейчас добавим PNG-картинку в блог.</w:t>
      </w:r>
    </w:p>
    <w:p w14:paraId="566707E5" w14:textId="77777777" w:rsidR="00A24778" w:rsidRPr="00A24778" w:rsidRDefault="00A24778" w:rsidP="00A2477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что часть картинок мы подключаем из папки </w:t>
      </w:r>
      <w:r w:rsidRPr="00A24778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часть — из папки </w:t>
      </w:r>
      <w:r w:rsidRPr="00A24778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files</w:t>
      </w: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например:</w:t>
      </w:r>
    </w:p>
    <w:p w14:paraId="49A6CF6E" w14:textId="77777777" w:rsidR="00A24778" w:rsidRPr="00A24778" w:rsidRDefault="00A24778" w:rsidP="00A247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2477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&lt;img src="img/raccoon.jpg"&gt;</w:t>
      </w:r>
    </w:p>
    <w:p w14:paraId="1F7096BD" w14:textId="77777777" w:rsidR="00A24778" w:rsidRPr="00A24778" w:rsidRDefault="00A24778" w:rsidP="00A247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A2477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&lt;img src="files/portrait.png"&gt;</w:t>
      </w:r>
    </w:p>
    <w:p w14:paraId="3D539A17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папке </w:t>
      </w:r>
      <w:r w:rsidRPr="00A24778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мы решили хранить «интерфейсные» картинки. Обычно это изображения, которые появляются ещё при вёрстке сайта. Они могут повторяться во многих местах </w:t>
      </w:r>
      <w:r w:rsidRPr="00A2477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интерфейса</w:t>
      </w: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сайта.</w:t>
      </w:r>
    </w:p>
    <w:p w14:paraId="4B4B3E7E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папке </w:t>
      </w:r>
      <w:r w:rsidRPr="00A24778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files</w:t>
      </w: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мы решили хранить «контентные» картинки. Это изображения, которые обычно появляются при наполнении сайта. Контент-менеджер может загружать их на сайт с помощью системы управления и потом вставлять в </w:t>
      </w:r>
      <w:r w:rsidRPr="00A2477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содержание</w:t>
      </w: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отдельных страниц.</w:t>
      </w:r>
    </w:p>
    <w:p w14:paraId="20A95552" w14:textId="77777777" w:rsidR="00A24778" w:rsidRPr="00A24778" w:rsidRDefault="00A24778" w:rsidP="00A24778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Разделять эти ресурсы полезно. Например, мы сможем запретить менеджеру работать с папкой </w:t>
      </w:r>
      <w:r w:rsidRPr="00A24778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он не сможет по ошибке удалить какую-то важную интерфейсную картинку.</w:t>
      </w:r>
    </w:p>
    <w:p w14:paraId="2DBC5260" w14:textId="1B3AF3B2" w:rsidR="00A24778" w:rsidRDefault="00A24778" w:rsidP="00A00D98">
      <w:pPr>
        <w:spacing w:after="0"/>
        <w:ind w:firstLine="709"/>
        <w:jc w:val="both"/>
      </w:pPr>
    </w:p>
    <w:p w14:paraId="3FA3C363" w14:textId="088B90FF" w:rsidR="00A24778" w:rsidRDefault="00A24778" w:rsidP="00A00D98">
      <w:pPr>
        <w:spacing w:after="0"/>
        <w:ind w:firstLine="709"/>
        <w:jc w:val="both"/>
      </w:pPr>
    </w:p>
    <w:p w14:paraId="6D464CEB" w14:textId="3D01BBBF" w:rsidR="00A24778" w:rsidRDefault="00A24778" w:rsidP="00A00D98">
      <w:pPr>
        <w:spacing w:after="0"/>
        <w:ind w:firstLine="709"/>
        <w:jc w:val="both"/>
      </w:pPr>
    </w:p>
    <w:p w14:paraId="068C6947" w14:textId="53AF88EE" w:rsidR="00A24778" w:rsidRDefault="00A24778" w:rsidP="00A00D98">
      <w:pPr>
        <w:spacing w:after="0"/>
        <w:ind w:firstLine="709"/>
        <w:jc w:val="both"/>
      </w:pPr>
    </w:p>
    <w:p w14:paraId="1024FEE3" w14:textId="7652F792" w:rsidR="00A24778" w:rsidRDefault="00A24778" w:rsidP="00A00D98">
      <w:pPr>
        <w:spacing w:after="0"/>
        <w:ind w:firstLine="709"/>
        <w:jc w:val="both"/>
      </w:pPr>
    </w:p>
    <w:p w14:paraId="369B57B7" w14:textId="77777777" w:rsidR="00A24778" w:rsidRPr="00A24778" w:rsidRDefault="00A24778" w:rsidP="00A2477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A2477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Формат GIF</w:t>
      </w:r>
    </w:p>
    <w:p w14:paraId="0080EAB1" w14:textId="77777777" w:rsidR="00A24778" w:rsidRPr="00A24778" w:rsidRDefault="00A24778" w:rsidP="00A2477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последний формат изображений, который мы рассмотрим в этой части, — GIF.</w:t>
      </w:r>
    </w:p>
    <w:p w14:paraId="6CB8284B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Формат был разработан для передачи растровых изображений по интернету. GIF имеет цветовую палитру, состоящую из 256 цветов. Алгоритм GIF выбирает 256 наиболее используемых в исходном изображении цветов, а все остальные оттенки создаются путём подмешивания — подбора соседних пикселей таким </w:t>
      </w: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образом, чтобы человеческий глаз воспринимал их как нужный цвет. По этой причине GIF не подходит для хранения полноцветных изображений и фотографий, но подходит для простейших анимаций.</w:t>
      </w:r>
    </w:p>
    <w:p w14:paraId="6FEEB497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 поддерживает прозрачность — каждый пиксель изображения может быть в двух состояниях: прозрачный или непрозрачный, полупрозрачность не поддерживается.</w:t>
      </w:r>
    </w:p>
    <w:p w14:paraId="3392E716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последнее время GIF-изображения становятся всё менее используемыми и заменяются на другие, более оптимальные форматы.</w:t>
      </w:r>
    </w:p>
    <w:p w14:paraId="25B815EE" w14:textId="77777777" w:rsidR="00A24778" w:rsidRPr="00A24778" w:rsidRDefault="00A24778" w:rsidP="00A2477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Таким образом, формат GIF подходит если:</w:t>
      </w:r>
    </w:p>
    <w:p w14:paraId="222E0442" w14:textId="77777777" w:rsidR="00A24778" w:rsidRPr="00A24778" w:rsidRDefault="00A24778" w:rsidP="00A24778">
      <w:pPr>
        <w:numPr>
          <w:ilvl w:val="0"/>
          <w:numId w:val="9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477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нужна простейшая анимация.</w:t>
      </w:r>
    </w:p>
    <w:p w14:paraId="67F08337" w14:textId="14A5C78D" w:rsidR="00A24778" w:rsidRDefault="00A24778" w:rsidP="00A00D98">
      <w:pPr>
        <w:spacing w:after="0"/>
        <w:ind w:firstLine="709"/>
        <w:jc w:val="both"/>
      </w:pPr>
    </w:p>
    <w:p w14:paraId="36E538A7" w14:textId="12BB1CA3" w:rsidR="0038360F" w:rsidRDefault="0038360F" w:rsidP="00A00D98">
      <w:pPr>
        <w:spacing w:after="0"/>
        <w:ind w:firstLine="709"/>
        <w:jc w:val="both"/>
      </w:pPr>
    </w:p>
    <w:p w14:paraId="2F465502" w14:textId="3838059E" w:rsidR="0038360F" w:rsidRDefault="0038360F" w:rsidP="00A00D98">
      <w:pPr>
        <w:spacing w:after="0"/>
        <w:ind w:firstLine="709"/>
        <w:jc w:val="both"/>
      </w:pPr>
    </w:p>
    <w:p w14:paraId="08B8C9B3" w14:textId="77777777" w:rsidR="0038360F" w:rsidRDefault="0038360F" w:rsidP="0038360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Размеры изображения</w:t>
      </w:r>
    </w:p>
    <w:p w14:paraId="341E8AC1" w14:textId="77777777" w:rsidR="0038360F" w:rsidRDefault="0038360F" w:rsidP="0038360F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узнали об основных форматах изображений, но Кекс опять прислал нам правки. При попытке прочитать нашу запись, какие-то картинки не поместились на экране его монитора, а какие-то было сложно разглядеть. Действительно, про размеры изображений мы подумать забыли.</w:t>
      </w:r>
    </w:p>
    <w:p w14:paraId="12BDE6D5" w14:textId="77777777" w:rsidR="0038360F" w:rsidRDefault="0038360F" w:rsidP="0038360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HTML, чтобы управлять шириной или высотой изображения, нужно использовать атрибуты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width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height</w:t>
      </w:r>
      <w:r>
        <w:rPr>
          <w:rFonts w:ascii="Arial" w:hAnsi="Arial" w:cs="Arial"/>
          <w:color w:val="333333"/>
        </w:rPr>
        <w:t>. Размеры в этих атрибутах задаются без единиц измерения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. Например:</w:t>
      </w:r>
    </w:p>
    <w:p w14:paraId="1A4D2F41" w14:textId="77777777" w:rsidR="0038360F" w:rsidRPr="0038360F" w:rsidRDefault="0038360F" w:rsidP="0038360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38360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&lt;img src="logo.png" width="200" height="100"&gt;</w:t>
      </w:r>
    </w:p>
    <w:p w14:paraId="1E1A9B18" w14:textId="77777777" w:rsidR="0038360F" w:rsidRDefault="0038360F" w:rsidP="0038360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выше изображению задана ширина 200px и высота 100px.</w:t>
      </w:r>
    </w:p>
    <w:p w14:paraId="7DBCB052" w14:textId="77777777" w:rsidR="0038360F" w:rsidRDefault="0038360F" w:rsidP="0038360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задать только один из размеров, ширину или высоту, то вторую размерность браузер вычислит самостоятельно исходя из пропорций изображения.</w:t>
      </w:r>
    </w:p>
    <w:p w14:paraId="4AC53A5E" w14:textId="77777777" w:rsidR="0038360F" w:rsidRDefault="0038360F" w:rsidP="0038360F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Кстати, при работе с высотой и шириной изображения нужно быть очень аккуратным. Ведь если задать картинке одновременно и высоту, и ширину, то браузер может нарушить пропорции исходного изображения.</w:t>
      </w:r>
    </w:p>
    <w:p w14:paraId="583C5AB5" w14:textId="0B5CF64D" w:rsidR="0038360F" w:rsidRDefault="0038360F" w:rsidP="00A00D98">
      <w:pPr>
        <w:spacing w:after="0"/>
        <w:ind w:firstLine="709"/>
        <w:jc w:val="both"/>
      </w:pPr>
    </w:p>
    <w:p w14:paraId="0861ACC3" w14:textId="262D5E94" w:rsidR="0038360F" w:rsidRDefault="0038360F" w:rsidP="00A00D98">
      <w:pPr>
        <w:spacing w:after="0"/>
        <w:ind w:firstLine="709"/>
        <w:jc w:val="both"/>
      </w:pPr>
    </w:p>
    <w:p w14:paraId="35920DE9" w14:textId="3F2C7BB0" w:rsidR="0038360F" w:rsidRDefault="0038360F" w:rsidP="00A00D98">
      <w:pPr>
        <w:spacing w:after="0"/>
        <w:ind w:firstLine="709"/>
        <w:jc w:val="both"/>
      </w:pPr>
    </w:p>
    <w:p w14:paraId="2891D2D3" w14:textId="7D51B1DB" w:rsidR="0038360F" w:rsidRDefault="0038360F" w:rsidP="00A00D98">
      <w:pPr>
        <w:spacing w:after="0"/>
        <w:ind w:firstLine="709"/>
        <w:jc w:val="both"/>
      </w:pPr>
    </w:p>
    <w:p w14:paraId="713DB199" w14:textId="77777777" w:rsidR="0038360F" w:rsidRDefault="0038360F" w:rsidP="0038360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Атрибут alt</w:t>
      </w:r>
    </w:p>
    <w:p w14:paraId="66D33FA7" w14:textId="77777777" w:rsidR="0038360F" w:rsidRDefault="0038360F" w:rsidP="0038360F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картинки правильного размера, но Кекс спешит на бизнес-встречу в Москву и прямо сейчас едет в Сапсане. С интернетом произошли какие-то неполадки, и картинки не подгрузились — стало непонятно, что же на них изображено.</w:t>
      </w:r>
    </w:p>
    <w:p w14:paraId="513DDA49" w14:textId="77777777" w:rsidR="0038360F" w:rsidRDefault="0038360F" w:rsidP="0038360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Специально для таких случаев, когда картинка не может отобразиться, и существует альтернативный текст. Ещё альтернативный текст помогает сайтам оставаться доступными, например, для категории пользователей, которая не имеет возможности видеть картинки. Что определённо является большим плюсом.</w:t>
      </w:r>
    </w:p>
    <w:p w14:paraId="4CEBFC95" w14:textId="77777777" w:rsidR="0038360F" w:rsidRDefault="0038360F" w:rsidP="0038360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Альтернативный текст изображения задаётся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alt</w:t>
      </w:r>
      <w:r>
        <w:rPr>
          <w:rFonts w:ascii="Arial" w:hAnsi="Arial" w:cs="Arial"/>
          <w:color w:val="333333"/>
        </w:rPr>
        <w:t>. Например:</w:t>
      </w:r>
    </w:p>
    <w:p w14:paraId="1445C6B5" w14:textId="77777777" w:rsidR="0038360F" w:rsidRDefault="0038360F" w:rsidP="0038360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&lt;img src="cat.png" alt="Кот, который гуляет сам по себе"&gt;</w:t>
      </w:r>
    </w:p>
    <w:p w14:paraId="53E4DAC8" w14:textId="77777777" w:rsidR="0038360F" w:rsidRDefault="0038360F" w:rsidP="0038360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можно не бояться, что пользователь останется в неведении.</w:t>
      </w:r>
    </w:p>
    <w:p w14:paraId="0DA9FA02" w14:textId="77777777" w:rsidR="0038360F" w:rsidRDefault="0038360F" w:rsidP="0038360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общем, задавать альтернативный текст — хорошо.</w:t>
      </w:r>
    </w:p>
    <w:p w14:paraId="4CE8DFEA" w14:textId="77777777" w:rsidR="0038360F" w:rsidRDefault="0038360F" w:rsidP="0038360F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Пробуем?</w:t>
      </w:r>
    </w:p>
    <w:p w14:paraId="42210A28" w14:textId="0F8C4E18" w:rsidR="0038360F" w:rsidRDefault="0038360F" w:rsidP="00A00D98">
      <w:pPr>
        <w:spacing w:after="0"/>
        <w:ind w:firstLine="709"/>
        <w:jc w:val="both"/>
      </w:pPr>
    </w:p>
    <w:p w14:paraId="149CB66E" w14:textId="5B0F526B" w:rsidR="00D400AD" w:rsidRDefault="00D400AD" w:rsidP="00A00D98">
      <w:pPr>
        <w:spacing w:after="0"/>
        <w:ind w:firstLine="709"/>
        <w:jc w:val="both"/>
      </w:pPr>
    </w:p>
    <w:p w14:paraId="75D9BAC2" w14:textId="3CDE8B94" w:rsidR="00D400AD" w:rsidRDefault="00D400AD" w:rsidP="00A00D98">
      <w:pPr>
        <w:spacing w:after="0"/>
        <w:ind w:firstLine="709"/>
        <w:jc w:val="both"/>
      </w:pPr>
    </w:p>
    <w:p w14:paraId="409D8435" w14:textId="75E5BE1E" w:rsidR="00D400AD" w:rsidRDefault="00D400AD" w:rsidP="00A00D98">
      <w:pPr>
        <w:spacing w:after="0"/>
        <w:ind w:firstLine="709"/>
        <w:jc w:val="both"/>
      </w:pPr>
    </w:p>
    <w:p w14:paraId="09BB6F13" w14:textId="76A0EE36" w:rsidR="00D400AD" w:rsidRDefault="00D400AD" w:rsidP="00A00D98">
      <w:pPr>
        <w:spacing w:after="0"/>
        <w:ind w:firstLine="709"/>
        <w:jc w:val="both"/>
      </w:pPr>
    </w:p>
    <w:p w14:paraId="16DF844E" w14:textId="17E37363" w:rsidR="00D400AD" w:rsidRDefault="00D400AD" w:rsidP="00A00D98">
      <w:pPr>
        <w:spacing w:after="0"/>
        <w:ind w:firstLine="709"/>
        <w:jc w:val="both"/>
      </w:pPr>
    </w:p>
    <w:p w14:paraId="0BCE68A5" w14:textId="089146F4" w:rsidR="00D400AD" w:rsidRDefault="00D400AD" w:rsidP="00A00D98">
      <w:pPr>
        <w:spacing w:after="0"/>
        <w:ind w:firstLine="709"/>
        <w:jc w:val="both"/>
      </w:pPr>
    </w:p>
    <w:p w14:paraId="485BBD48" w14:textId="0279474E" w:rsidR="00D400AD" w:rsidRDefault="00D400AD" w:rsidP="00A00D98">
      <w:pPr>
        <w:spacing w:after="0"/>
        <w:ind w:firstLine="709"/>
        <w:jc w:val="both"/>
      </w:pPr>
    </w:p>
    <w:p w14:paraId="01B12E24" w14:textId="0543D468" w:rsidR="00D400AD" w:rsidRDefault="00D400AD" w:rsidP="00A00D98">
      <w:pPr>
        <w:spacing w:after="0"/>
        <w:ind w:firstLine="709"/>
        <w:jc w:val="both"/>
      </w:pPr>
    </w:p>
    <w:p w14:paraId="16383C2C" w14:textId="06691E26" w:rsidR="00D400AD" w:rsidRDefault="00D400AD" w:rsidP="00A00D98">
      <w:pPr>
        <w:spacing w:after="0"/>
        <w:ind w:firstLine="709"/>
        <w:jc w:val="both"/>
      </w:pPr>
    </w:p>
    <w:p w14:paraId="09B63A03" w14:textId="2EDC48A4" w:rsidR="00D400AD" w:rsidRDefault="00D400AD" w:rsidP="00A00D98">
      <w:pPr>
        <w:spacing w:after="0"/>
        <w:ind w:firstLine="709"/>
        <w:jc w:val="both"/>
      </w:pPr>
    </w:p>
    <w:p w14:paraId="53DB789B" w14:textId="25AEBD45" w:rsidR="00D400AD" w:rsidRDefault="00D400AD" w:rsidP="00A00D98">
      <w:pPr>
        <w:spacing w:after="0"/>
        <w:ind w:firstLine="709"/>
        <w:jc w:val="both"/>
      </w:pPr>
    </w:p>
    <w:p w14:paraId="3B9FD1E4" w14:textId="7D43D8CA" w:rsidR="00D400AD" w:rsidRDefault="00D400AD" w:rsidP="00A00D98">
      <w:pPr>
        <w:spacing w:after="0"/>
        <w:ind w:firstLine="709"/>
        <w:jc w:val="both"/>
      </w:pPr>
    </w:p>
    <w:p w14:paraId="2EE0A9BB" w14:textId="7BDC3795" w:rsidR="00D400AD" w:rsidRDefault="00D400AD" w:rsidP="00A00D98">
      <w:pPr>
        <w:spacing w:after="0"/>
        <w:ind w:firstLine="709"/>
        <w:jc w:val="both"/>
      </w:pPr>
    </w:p>
    <w:p w14:paraId="4A4D485D" w14:textId="11DDEDBB" w:rsidR="00D400AD" w:rsidRDefault="00D400AD" w:rsidP="00A00D98">
      <w:pPr>
        <w:spacing w:after="0"/>
        <w:ind w:firstLine="709"/>
        <w:jc w:val="both"/>
      </w:pPr>
    </w:p>
    <w:p w14:paraId="09F5DF87" w14:textId="388CE12F" w:rsidR="00D400AD" w:rsidRDefault="00D400AD" w:rsidP="00A00D98">
      <w:pPr>
        <w:spacing w:after="0"/>
        <w:ind w:firstLine="709"/>
        <w:jc w:val="both"/>
      </w:pPr>
    </w:p>
    <w:p w14:paraId="0FA7A92F" w14:textId="2E123323" w:rsidR="00D400AD" w:rsidRDefault="00D400AD" w:rsidP="00A00D98">
      <w:pPr>
        <w:spacing w:after="0"/>
        <w:ind w:firstLine="709"/>
        <w:jc w:val="both"/>
      </w:pPr>
    </w:p>
    <w:p w14:paraId="2EFAB28D" w14:textId="77777777" w:rsidR="00D400AD" w:rsidRDefault="00D400AD" w:rsidP="00D400A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Изображение-ссылка</w:t>
      </w:r>
    </w:p>
    <w:p w14:paraId="62A09C98" w14:textId="77777777" w:rsidR="00D400AD" w:rsidRDefault="00D400AD" w:rsidP="00D400AD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 Москве после бизнеc-встречи Кекс понял, что на его сайте совсем нет никакого раздела «Обо мне». Он уже поставил задачу своим верстальщикам сделать такую страницу, а нам поручил сделать галерею со своими фотографиями.</w:t>
      </w:r>
    </w:p>
    <w:p w14:paraId="46A45719" w14:textId="77777777" w:rsidR="00D400AD" w:rsidRDefault="00D400AD" w:rsidP="00D400A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уже знаем, что существуют ссылки и картинки. А можем ли мы поместить одно в другое? Картинку в ссылку? Да. И сейчас узнаем как.</w:t>
      </w:r>
    </w:p>
    <w:p w14:paraId="29AE38CB" w14:textId="77777777" w:rsidR="00D400AD" w:rsidRDefault="00D400AD" w:rsidP="00D400A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Ссылки можно делать не только с помощью текста, но и с помощью изображений. Для этого нужно обернуть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в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. Например:</w:t>
      </w:r>
    </w:p>
    <w:p w14:paraId="1BC58E01" w14:textId="77777777" w:rsidR="00D400AD" w:rsidRPr="00D400AD" w:rsidRDefault="00D400AD" w:rsidP="00D400A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400AD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&lt;a href="http://keksby.ru"&gt;</w:t>
      </w:r>
    </w:p>
    <w:p w14:paraId="04E57011" w14:textId="77777777" w:rsidR="00D400AD" w:rsidRPr="00D400AD" w:rsidRDefault="00D400AD" w:rsidP="00D400A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400AD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&lt;img src="cat.png" alt="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Кекс</w:t>
      </w:r>
      <w:r w:rsidRPr="00D400AD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"&gt;</w:t>
      </w:r>
    </w:p>
    <w:p w14:paraId="7108FC63" w14:textId="77777777" w:rsidR="00D400AD" w:rsidRDefault="00D400AD" w:rsidP="00D400AD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&lt;/a&gt;</w:t>
      </w:r>
    </w:p>
    <w:p w14:paraId="00C7555C" w14:textId="77777777" w:rsidR="00D400AD" w:rsidRDefault="00D400AD" w:rsidP="00D400A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Часто ссылки-изображения используются в галереях, когда с уменьшенной версии изображения ставится ссылка на полноразмерную версию картинки или на отдельную страницу с этим изображением и подписью к нему.</w:t>
      </w:r>
    </w:p>
    <w:p w14:paraId="7A225368" w14:textId="77777777" w:rsidR="00D400AD" w:rsidRDefault="00D400AD" w:rsidP="00D400AD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Сейчас мы попробуем сделать в нашей галерее селфи ссылки-изображения, которые будут вести на отдельные странички с фотографиями.</w:t>
      </w:r>
    </w:p>
    <w:p w14:paraId="202EC728" w14:textId="11E6A456" w:rsidR="00D400AD" w:rsidRDefault="00D400AD" w:rsidP="00A00D98">
      <w:pPr>
        <w:spacing w:after="0"/>
        <w:ind w:firstLine="709"/>
        <w:jc w:val="both"/>
      </w:pPr>
    </w:p>
    <w:p w14:paraId="583B374E" w14:textId="72C590C9" w:rsidR="00D400AD" w:rsidRDefault="00D400AD" w:rsidP="00A00D98">
      <w:pPr>
        <w:spacing w:after="0"/>
        <w:ind w:firstLine="709"/>
        <w:jc w:val="both"/>
      </w:pPr>
    </w:p>
    <w:p w14:paraId="20506CFA" w14:textId="48717355" w:rsidR="00D400AD" w:rsidRDefault="00D400AD" w:rsidP="00A00D98">
      <w:pPr>
        <w:spacing w:after="0"/>
        <w:ind w:firstLine="709"/>
        <w:jc w:val="both"/>
      </w:pPr>
    </w:p>
    <w:p w14:paraId="43626CC7" w14:textId="31F3F386" w:rsidR="00D400AD" w:rsidRDefault="00D400AD" w:rsidP="00A00D98">
      <w:pPr>
        <w:spacing w:after="0"/>
        <w:ind w:firstLine="709"/>
        <w:jc w:val="both"/>
      </w:pPr>
    </w:p>
    <w:p w14:paraId="76D21E5D" w14:textId="75E3C8F2" w:rsidR="00D400AD" w:rsidRDefault="00D400AD" w:rsidP="00A00D98">
      <w:pPr>
        <w:spacing w:after="0"/>
        <w:ind w:firstLine="709"/>
        <w:jc w:val="both"/>
      </w:pPr>
    </w:p>
    <w:p w14:paraId="3EA0F329" w14:textId="3F9D407D" w:rsidR="00D400AD" w:rsidRDefault="00D400AD" w:rsidP="00A00D98">
      <w:pPr>
        <w:spacing w:after="0"/>
        <w:ind w:firstLine="709"/>
        <w:jc w:val="both"/>
      </w:pPr>
    </w:p>
    <w:p w14:paraId="0EBFD806" w14:textId="70CF2522" w:rsidR="00D400AD" w:rsidRDefault="00D400AD" w:rsidP="00A00D98">
      <w:pPr>
        <w:spacing w:after="0"/>
        <w:ind w:firstLine="709"/>
        <w:jc w:val="both"/>
      </w:pPr>
    </w:p>
    <w:p w14:paraId="55D08A14" w14:textId="3C4DFD81" w:rsidR="00D400AD" w:rsidRDefault="00D400AD" w:rsidP="00A00D98">
      <w:pPr>
        <w:spacing w:after="0"/>
        <w:ind w:firstLine="709"/>
        <w:jc w:val="both"/>
      </w:pPr>
    </w:p>
    <w:p w14:paraId="17030858" w14:textId="6A63E092" w:rsidR="00D400AD" w:rsidRDefault="00D400AD" w:rsidP="00A00D98">
      <w:pPr>
        <w:spacing w:after="0"/>
        <w:ind w:firstLine="709"/>
        <w:jc w:val="both"/>
      </w:pPr>
    </w:p>
    <w:p w14:paraId="14AB419E" w14:textId="0901188D" w:rsidR="00D400AD" w:rsidRDefault="00D400AD" w:rsidP="00A00D98">
      <w:pPr>
        <w:spacing w:after="0"/>
        <w:ind w:firstLine="709"/>
        <w:jc w:val="both"/>
      </w:pPr>
    </w:p>
    <w:p w14:paraId="0A179E03" w14:textId="471582D3" w:rsidR="00D400AD" w:rsidRDefault="00D400AD" w:rsidP="00A00D98">
      <w:pPr>
        <w:spacing w:after="0"/>
        <w:ind w:firstLine="709"/>
        <w:jc w:val="both"/>
      </w:pPr>
    </w:p>
    <w:p w14:paraId="1F48B92A" w14:textId="43F431EF" w:rsidR="00D400AD" w:rsidRDefault="00D400AD" w:rsidP="00A00D98">
      <w:pPr>
        <w:spacing w:after="0"/>
        <w:ind w:firstLine="709"/>
        <w:jc w:val="both"/>
      </w:pPr>
    </w:p>
    <w:p w14:paraId="0A2C8813" w14:textId="696D0A1B" w:rsidR="00D400AD" w:rsidRDefault="00D400AD" w:rsidP="00A00D98">
      <w:pPr>
        <w:spacing w:after="0"/>
        <w:ind w:firstLine="709"/>
        <w:jc w:val="both"/>
      </w:pPr>
    </w:p>
    <w:p w14:paraId="17299969" w14:textId="31EEFE54" w:rsidR="00D400AD" w:rsidRDefault="00D400AD" w:rsidP="00A00D98">
      <w:pPr>
        <w:spacing w:after="0"/>
        <w:ind w:firstLine="709"/>
        <w:jc w:val="both"/>
      </w:pPr>
    </w:p>
    <w:p w14:paraId="389FA44C" w14:textId="5F6ED1E5" w:rsidR="00D400AD" w:rsidRDefault="00D400AD" w:rsidP="00A00D98">
      <w:pPr>
        <w:spacing w:after="0"/>
        <w:ind w:firstLine="709"/>
        <w:jc w:val="both"/>
      </w:pPr>
    </w:p>
    <w:p w14:paraId="397739AD" w14:textId="2DEC6283" w:rsidR="00D400AD" w:rsidRDefault="00D400AD" w:rsidP="00A00D98">
      <w:pPr>
        <w:spacing w:after="0"/>
        <w:ind w:firstLine="709"/>
        <w:jc w:val="both"/>
      </w:pPr>
    </w:p>
    <w:p w14:paraId="608C0C10" w14:textId="77B79ECC" w:rsidR="00D400AD" w:rsidRDefault="00D400AD" w:rsidP="00A00D98">
      <w:pPr>
        <w:spacing w:after="0"/>
        <w:ind w:firstLine="709"/>
        <w:jc w:val="both"/>
      </w:pPr>
    </w:p>
    <w:p w14:paraId="3667A47C" w14:textId="77777777" w:rsidR="00D400AD" w:rsidRDefault="00D400AD" w:rsidP="00D400A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Теги figure и figcaption, демонстрационный материал</w:t>
      </w:r>
    </w:p>
    <w:p w14:paraId="411DFBEB" w14:textId="77777777" w:rsidR="00D400AD" w:rsidRDefault="00D400AD" w:rsidP="00D400AD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галерее селфи каждая маленькая картинка-превьюшка ссылается на отдельную страницу с «фотокарточкой». Эта фотокарточка содержит полноразмерное </w:t>
      </w:r>
      <w:r>
        <w:rPr>
          <w:rFonts w:ascii="Arial" w:hAnsi="Arial" w:cs="Arial"/>
          <w:color w:val="333333"/>
        </w:rPr>
        <w:lastRenderedPageBreak/>
        <w:t>изображение и его описание. Она достаточно независима, и позже мы сможем вставить её на любую другую страницу блога. Как правильно размечать такие «карточки»?</w:t>
      </w:r>
    </w:p>
    <w:p w14:paraId="36563C2A" w14:textId="77777777" w:rsidR="00D400AD" w:rsidRDefault="00D400AD" w:rsidP="00D400A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этого отлично подойдёт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&lt;figure&gt;</w:t>
      </w:r>
      <w:r>
        <w:rPr>
          <w:rFonts w:ascii="Arial" w:hAnsi="Arial" w:cs="Arial"/>
          <w:color w:val="333333"/>
        </w:rPr>
        <w:t>. Этот тег хорош для любого иллюстративного или демонстрационного материала, которым можно дополнить содержание документа. Таким материалом могут быть схемы, графики, примеры кода, таблицы и так далее.</w:t>
      </w:r>
    </w:p>
    <w:p w14:paraId="254EF046" w14:textId="77777777" w:rsidR="00D400AD" w:rsidRDefault="00D400AD" w:rsidP="00D400A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каждый такой материал сопровождает разъясняющий комментарий, или «легенда». Для разметки этого комментария предназначен ещё один тег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&lt;figcaption&gt;</w:t>
      </w:r>
      <w:r>
        <w:rPr>
          <w:rFonts w:ascii="Arial" w:hAnsi="Arial" w:cs="Arial"/>
          <w:color w:val="333333"/>
        </w:rPr>
        <w:t>, который размещается первым или последним элементом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&lt;figure&gt;</w:t>
      </w:r>
      <w:r>
        <w:rPr>
          <w:rFonts w:ascii="Arial" w:hAnsi="Arial" w:cs="Arial"/>
          <w:color w:val="333333"/>
        </w:rPr>
        <w:t>. Например:</w:t>
      </w:r>
    </w:p>
    <w:p w14:paraId="60647F2D" w14:textId="77777777" w:rsidR="00D400AD" w:rsidRDefault="00D400AD" w:rsidP="00D400A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&lt;figure&gt;</w:t>
      </w:r>
    </w:p>
    <w:p w14:paraId="0A6FC1B6" w14:textId="77777777" w:rsidR="00D400AD" w:rsidRDefault="00D400AD" w:rsidP="00D400A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Схема, график, диаграмма или код</w:t>
      </w:r>
    </w:p>
    <w:p w14:paraId="7C6706DB" w14:textId="77777777" w:rsidR="00D400AD" w:rsidRDefault="00D400AD" w:rsidP="00D400A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&lt;figcaption&gt;Подпись к содержимому&lt;/figcaption&gt;</w:t>
      </w:r>
    </w:p>
    <w:p w14:paraId="177EF20D" w14:textId="77777777" w:rsidR="00D400AD" w:rsidRDefault="00D400AD" w:rsidP="00D400AD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&lt;/figure&gt;</w:t>
      </w:r>
    </w:p>
    <w:p w14:paraId="7C18A52D" w14:textId="77777777" w:rsidR="00D400AD" w:rsidRDefault="00D400AD" w:rsidP="00D400A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с помощью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&lt;figure&gt;</w:t>
      </w:r>
      <w:r>
        <w:rPr>
          <w:rFonts w:ascii="Arial" w:hAnsi="Arial" w:cs="Arial"/>
          <w:color w:val="333333"/>
        </w:rPr>
        <w:t> разметим фото в нашей галерее. Приступим.</w:t>
      </w:r>
    </w:p>
    <w:p w14:paraId="5A53E1E8" w14:textId="761AB66D" w:rsidR="00D400AD" w:rsidRDefault="00D400AD" w:rsidP="00A00D98">
      <w:pPr>
        <w:spacing w:after="0"/>
        <w:ind w:firstLine="709"/>
        <w:jc w:val="both"/>
      </w:pPr>
    </w:p>
    <w:p w14:paraId="79D56735" w14:textId="0AE566F3" w:rsidR="00D556BE" w:rsidRDefault="00D556BE" w:rsidP="00A00D98">
      <w:pPr>
        <w:spacing w:after="0"/>
        <w:ind w:firstLine="709"/>
        <w:jc w:val="both"/>
      </w:pPr>
    </w:p>
    <w:p w14:paraId="1DAB3426" w14:textId="4BFC4E4D" w:rsidR="00D556BE" w:rsidRDefault="00D556BE" w:rsidP="00A00D98">
      <w:pPr>
        <w:spacing w:after="0"/>
        <w:ind w:firstLine="709"/>
        <w:jc w:val="both"/>
      </w:pPr>
    </w:p>
    <w:p w14:paraId="2954B82A" w14:textId="3229F515" w:rsidR="00D556BE" w:rsidRDefault="00D556BE" w:rsidP="00A00D98">
      <w:pPr>
        <w:spacing w:after="0"/>
        <w:ind w:firstLine="709"/>
        <w:jc w:val="both"/>
      </w:pPr>
    </w:p>
    <w:p w14:paraId="0EABE798" w14:textId="73E07833" w:rsidR="00D556BE" w:rsidRDefault="00D556BE" w:rsidP="00A00D98">
      <w:pPr>
        <w:spacing w:after="0"/>
        <w:ind w:firstLine="709"/>
        <w:jc w:val="both"/>
      </w:pPr>
    </w:p>
    <w:p w14:paraId="05702F65" w14:textId="3BD6FAB3" w:rsidR="00D556BE" w:rsidRDefault="00D556BE" w:rsidP="00A00D98">
      <w:pPr>
        <w:spacing w:after="0"/>
        <w:ind w:firstLine="709"/>
        <w:jc w:val="both"/>
      </w:pPr>
    </w:p>
    <w:p w14:paraId="415C8A08" w14:textId="1628290E" w:rsidR="00D556BE" w:rsidRDefault="00D556BE" w:rsidP="00A00D98">
      <w:pPr>
        <w:spacing w:after="0"/>
        <w:ind w:firstLine="709"/>
        <w:jc w:val="both"/>
      </w:pPr>
    </w:p>
    <w:p w14:paraId="1DBBB0E4" w14:textId="447DD426" w:rsidR="00D556BE" w:rsidRDefault="00D556BE" w:rsidP="00A00D98">
      <w:pPr>
        <w:spacing w:after="0"/>
        <w:ind w:firstLine="709"/>
        <w:jc w:val="both"/>
      </w:pPr>
    </w:p>
    <w:p w14:paraId="2A408DEC" w14:textId="09916197" w:rsidR="00D556BE" w:rsidRDefault="00D556BE" w:rsidP="00A00D98">
      <w:pPr>
        <w:spacing w:after="0"/>
        <w:ind w:firstLine="709"/>
        <w:jc w:val="both"/>
      </w:pPr>
    </w:p>
    <w:p w14:paraId="2959A2F1" w14:textId="6ECCBD28" w:rsidR="00D556BE" w:rsidRDefault="00D556BE" w:rsidP="00A00D98">
      <w:pPr>
        <w:spacing w:after="0"/>
        <w:ind w:firstLine="709"/>
        <w:jc w:val="both"/>
      </w:pPr>
    </w:p>
    <w:p w14:paraId="3F819DEB" w14:textId="6A9419E8" w:rsidR="00D556BE" w:rsidRDefault="00D556BE" w:rsidP="00A00D98">
      <w:pPr>
        <w:spacing w:after="0"/>
        <w:ind w:firstLine="709"/>
        <w:jc w:val="both"/>
      </w:pPr>
    </w:p>
    <w:p w14:paraId="4EB2DBCE" w14:textId="3EA757B6" w:rsidR="00D556BE" w:rsidRDefault="00D556BE" w:rsidP="00A00D98">
      <w:pPr>
        <w:spacing w:after="0"/>
        <w:ind w:firstLine="709"/>
        <w:jc w:val="both"/>
      </w:pPr>
    </w:p>
    <w:p w14:paraId="34DCADD8" w14:textId="11061150" w:rsidR="00D556BE" w:rsidRDefault="00D556BE" w:rsidP="00A00D98">
      <w:pPr>
        <w:spacing w:after="0"/>
        <w:ind w:firstLine="709"/>
        <w:jc w:val="both"/>
      </w:pPr>
    </w:p>
    <w:p w14:paraId="30D2D55F" w14:textId="235076E7" w:rsidR="00D556BE" w:rsidRDefault="00D556BE" w:rsidP="00A00D98">
      <w:pPr>
        <w:spacing w:after="0"/>
        <w:ind w:firstLine="709"/>
        <w:jc w:val="both"/>
      </w:pPr>
    </w:p>
    <w:p w14:paraId="60EE4A24" w14:textId="309F3932" w:rsidR="00D556BE" w:rsidRDefault="00D556BE" w:rsidP="00A00D98">
      <w:pPr>
        <w:spacing w:after="0"/>
        <w:ind w:firstLine="709"/>
        <w:jc w:val="both"/>
      </w:pPr>
    </w:p>
    <w:p w14:paraId="6761FF24" w14:textId="3585E8F6" w:rsidR="00D556BE" w:rsidRDefault="00D556BE" w:rsidP="00A00D98">
      <w:pPr>
        <w:spacing w:after="0"/>
        <w:ind w:firstLine="709"/>
        <w:jc w:val="both"/>
      </w:pPr>
    </w:p>
    <w:p w14:paraId="6D46F9E2" w14:textId="56ED4F1B" w:rsidR="00D556BE" w:rsidRDefault="00D556BE" w:rsidP="00A00D98">
      <w:pPr>
        <w:spacing w:after="0"/>
        <w:ind w:firstLine="709"/>
        <w:jc w:val="both"/>
      </w:pPr>
    </w:p>
    <w:p w14:paraId="03434505" w14:textId="77777777" w:rsidR="00D556BE" w:rsidRDefault="00D556BE" w:rsidP="00D556B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Ссылки с пустым href, атрибут title</w:t>
      </w:r>
    </w:p>
    <w:p w14:paraId="46BB7D40" w14:textId="77777777" w:rsidR="00D556BE" w:rsidRDefault="00D556BE" w:rsidP="00D556B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На страницах с фотокарточками есть ссылки, которые ведут на предыдущую и следующую фотографии. Как быть с этой ссылкой, например, на последней фотокарточке? Ведь нет никакой следующей фотографии. Можно удалить ссылку целиком, а можно поступить иначе.</w:t>
      </w:r>
    </w:p>
    <w:p w14:paraId="21C0CF14" w14:textId="77777777" w:rsidR="00D556BE" w:rsidRDefault="00D556BE" w:rsidP="00D556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 можно использовать вообще без адреса, то есть без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</w:rPr>
        <w:t>. Такой тег обозначает «ссылку-заглушку», которая в других условиях может стать обычной ссылкой (например, когда мы с последней фотки перейдём в середину галереи). Часто ссылки-заглушки используют, чтобы показать, что мы находимся на текущей странице:</w:t>
      </w:r>
    </w:p>
    <w:p w14:paraId="7CD5000A" w14:textId="77777777" w:rsidR="00D556BE" w:rsidRPr="008D0863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&lt;nav&gt;</w:t>
      </w:r>
    </w:p>
    <w:p w14:paraId="126F6E4E" w14:textId="77777777" w:rsidR="00D556BE" w:rsidRPr="008D0863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&lt;ul&gt;</w:t>
      </w:r>
    </w:p>
    <w:p w14:paraId="57E764C0" w14:textId="77777777" w:rsidR="00D556BE" w:rsidRP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  </w:t>
      </w: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&lt;li&gt;&lt;a&gt;1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страница</w:t>
      </w: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&lt;/a&gt;&lt;/li&gt;</w:t>
      </w:r>
    </w:p>
    <w:p w14:paraId="6310FF5A" w14:textId="77777777" w:rsidR="00D556BE" w:rsidRP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  &lt;li&gt;&lt;a href="2"&gt;2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страница</w:t>
      </w: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&lt;/a&gt;&lt;/li&gt;</w:t>
      </w:r>
    </w:p>
    <w:p w14:paraId="1E21053A" w14:textId="77777777" w:rsidR="00D556BE" w:rsidRP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  &lt;li&gt;&lt;a href="3"&gt;3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страница</w:t>
      </w: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&lt;/a&gt;&lt;/li&gt;</w:t>
      </w:r>
    </w:p>
    <w:p w14:paraId="73D23A44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&lt;/ul&gt;</w:t>
      </w:r>
    </w:p>
    <w:p w14:paraId="63122562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&lt;/nav&gt;</w:t>
      </w:r>
    </w:p>
    <w:p w14:paraId="4A3102FB" w14:textId="77777777" w:rsidR="00D556BE" w:rsidRDefault="00D556BE" w:rsidP="00D556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мы удаляем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</w:rPr>
        <w:t> у ссылки, то лучше оставить подсказку о том, почему мы это сделали. Также подсказки помогают разъяснить назначение непонятных ссылок и ссылок-изображений. Подсказку можно добавить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title</w:t>
      </w:r>
      <w:r>
        <w:rPr>
          <w:rFonts w:ascii="Arial" w:hAnsi="Arial" w:cs="Arial"/>
          <w:color w:val="333333"/>
        </w:rPr>
        <w:t>. Например:</w:t>
      </w:r>
    </w:p>
    <w:p w14:paraId="554C43FA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&lt;a title="Ну какое назад? Вы на первой фотке!"&gt;Назад&lt;/a&gt;</w:t>
      </w:r>
    </w:p>
    <w:p w14:paraId="69D8C421" w14:textId="77777777" w:rsidR="00D556BE" w:rsidRDefault="00D556BE" w:rsidP="00D556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Подсказка появится, когда курсор задержится над ссылкой некоторое время.</w:t>
      </w:r>
    </w:p>
    <w:p w14:paraId="3BE91EEC" w14:textId="77777777" w:rsidR="00D556BE" w:rsidRDefault="00D556BE" w:rsidP="00D556B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давайте доработаем навигацию на последней странице галереи.</w:t>
      </w:r>
    </w:p>
    <w:p w14:paraId="79542404" w14:textId="77777777" w:rsidR="00D556BE" w:rsidRDefault="00D556BE" w:rsidP="00D556BE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выполнения этого шага можно смело скачивать </w:t>
      </w:r>
      <w:hyperlink r:id="rId20" w:history="1">
        <w:r>
          <w:rPr>
            <w:rStyle w:val="a4"/>
            <w:rFonts w:ascii="Arial" w:hAnsi="Arial" w:cs="Arial"/>
            <w:color w:val="3527B6"/>
          </w:rPr>
          <w:t>архив</w:t>
        </w:r>
      </w:hyperlink>
      <w:r>
        <w:rPr>
          <w:rFonts w:ascii="Arial" w:hAnsi="Arial" w:cs="Arial"/>
          <w:color w:val="333333"/>
        </w:rPr>
        <w:t> со сделанным нами Сайтом начинающего верстальщика.</w:t>
      </w:r>
    </w:p>
    <w:p w14:paraId="6900B053" w14:textId="2BF696F4" w:rsidR="00D556BE" w:rsidRDefault="00D556BE" w:rsidP="00A00D98">
      <w:pPr>
        <w:spacing w:after="0"/>
        <w:ind w:firstLine="709"/>
        <w:jc w:val="both"/>
      </w:pPr>
    </w:p>
    <w:p w14:paraId="2E09DEE4" w14:textId="4BB898E9" w:rsidR="00D556BE" w:rsidRDefault="00D556BE" w:rsidP="00A00D98">
      <w:pPr>
        <w:spacing w:after="0"/>
        <w:ind w:firstLine="709"/>
        <w:jc w:val="both"/>
      </w:pPr>
    </w:p>
    <w:p w14:paraId="03CEF272" w14:textId="3537C40D" w:rsidR="00D556BE" w:rsidRDefault="00D556BE" w:rsidP="00A00D98">
      <w:pPr>
        <w:spacing w:after="0"/>
        <w:ind w:firstLine="709"/>
        <w:jc w:val="both"/>
      </w:pPr>
    </w:p>
    <w:p w14:paraId="31AD6A93" w14:textId="77777777" w:rsidR="00D556BE" w:rsidRDefault="00D556BE" w:rsidP="00D556B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«Ссылки и изображения»</w:t>
      </w:r>
    </w:p>
    <w:p w14:paraId="64DE5634" w14:textId="77777777" w:rsidR="00D556BE" w:rsidRDefault="00D556BE" w:rsidP="00D556BE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lastRenderedPageBreak/>
        <w:t>Ссылки</w:t>
      </w:r>
    </w:p>
    <w:p w14:paraId="409DF816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Что такое ссылка</w:t>
      </w:r>
    </w:p>
    <w:p w14:paraId="07432CC0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Типичная ссылка представляет собой участок текста, щёлкая на который, вы переходите на другую страницу, открываете изображение, начинаете скачивать файл или перемещаетесь к какому-то месту на текущей странице.</w:t>
      </w:r>
    </w:p>
    <w:p w14:paraId="3718838A" w14:textId="77777777" w:rsidR="00D556BE" w:rsidRP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Ссылки создаются с помощью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. Например</w:t>
      </w:r>
      <w:r w:rsidRPr="00D556BE">
        <w:rPr>
          <w:rFonts w:ascii="Arial" w:hAnsi="Arial" w:cs="Arial"/>
          <w:color w:val="333333"/>
          <w:lang w:val="en-US"/>
        </w:rPr>
        <w:t>:</w:t>
      </w:r>
    </w:p>
    <w:p w14:paraId="427B0B0B" w14:textId="77777777" w:rsidR="00D556BE" w:rsidRP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&lt;a href="https://htmlacademy.ru"&gt;HTML Academy&lt;/a&gt;</w:t>
      </w:r>
    </w:p>
    <w:p w14:paraId="05636A89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 можно использовать вообще без адреса, то есть без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</w:rPr>
        <w:t>. Такой тег обозначает «ссылку-заглушку», которая в других условиях может стать обычной ссылкой. Часто ссылки-заглушки используют, чтобы показать, что мы находимся на текущей странице:</w:t>
      </w:r>
    </w:p>
    <w:p w14:paraId="51FAAC76" w14:textId="77777777" w:rsidR="00D556BE" w:rsidRP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&lt;ul&gt;</w:t>
      </w:r>
    </w:p>
    <w:p w14:paraId="18B70888" w14:textId="77777777" w:rsidR="00D556BE" w:rsidRP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&lt;li&gt;&lt;a&gt;1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страница</w:t>
      </w: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&lt;/a&gt;&lt;/li&gt;</w:t>
      </w:r>
    </w:p>
    <w:p w14:paraId="40CEFED5" w14:textId="77777777" w:rsidR="00D556BE" w:rsidRP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&lt;li&gt;&lt;a href="2"&gt;2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страница</w:t>
      </w: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&lt;/a&gt;&lt;/li&gt;</w:t>
      </w:r>
    </w:p>
    <w:p w14:paraId="6012F869" w14:textId="77777777" w:rsidR="00D556BE" w:rsidRP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&lt;li&gt;&lt;a href="3"&gt;3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страница</w:t>
      </w:r>
      <w:r w:rsidRPr="00D556BE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&lt;/a&gt;&lt;/li&gt;</w:t>
      </w:r>
    </w:p>
    <w:p w14:paraId="52D0B57A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&lt;/ul&gt;</w:t>
      </w:r>
    </w:p>
    <w:p w14:paraId="2BCEE14A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мы удаляем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</w:rPr>
        <w:t> у ссылки, то лучше оставить подсказку о том, почему мы это сделали. Подсказку можно добавить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title</w:t>
      </w:r>
      <w:r>
        <w:rPr>
          <w:rFonts w:ascii="Arial" w:hAnsi="Arial" w:cs="Arial"/>
          <w:color w:val="333333"/>
        </w:rPr>
        <w:t>. Подсказка появится, когда курсор задержится над ссылкой некоторое время.</w:t>
      </w:r>
    </w:p>
    <w:p w14:paraId="3AA590CD" w14:textId="77777777" w:rsidR="00D556BE" w:rsidRDefault="00D556BE" w:rsidP="00D556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 страница</w:t>
      </w:r>
    </w:p>
    <w:p w14:paraId="7CB0D5CC" w14:textId="77777777" w:rsidR="00D556BE" w:rsidRDefault="00411053" w:rsidP="00D556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hyperlink r:id="rId21" w:history="1">
        <w:r w:rsidR="00D556BE">
          <w:rPr>
            <w:rStyle w:val="a4"/>
            <w:rFonts w:ascii="Arial" w:hAnsi="Arial" w:cs="Arial"/>
            <w:color w:val="3527B6"/>
          </w:rPr>
          <w:t>2 страница</w:t>
        </w:r>
      </w:hyperlink>
    </w:p>
    <w:p w14:paraId="2706DE55" w14:textId="77777777" w:rsidR="00D556BE" w:rsidRDefault="00411053" w:rsidP="00D556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hyperlink r:id="rId22" w:history="1">
        <w:r w:rsidR="00D556BE">
          <w:rPr>
            <w:rStyle w:val="a4"/>
            <w:rFonts w:ascii="Arial" w:hAnsi="Arial" w:cs="Arial"/>
            <w:color w:val="3527B6"/>
          </w:rPr>
          <w:t>3 страница</w:t>
        </w:r>
      </w:hyperlink>
    </w:p>
    <w:p w14:paraId="4D8C3A05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Абсолютные ссылки</w:t>
      </w:r>
    </w:p>
    <w:p w14:paraId="179AB52D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нужно сделать ссылку на другой сайт в интернете, то необходимо использовать «обычный» адрес. Этот «обычный» или полный адрес называется абсолютным. Выглядит он, например, так:</w:t>
      </w:r>
    </w:p>
    <w:p w14:paraId="25252D48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https://site.ru/blog/index.html</w:t>
      </w:r>
    </w:p>
    <w:p w14:paraId="1E46E3E6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Абсолютные адреса содержат минимум три части: протокол, имя сервера и путь.</w:t>
      </w:r>
    </w:p>
    <w:p w14:paraId="20A19FA3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lastRenderedPageBreak/>
        <w:t>Относительные ссылки</w:t>
      </w:r>
    </w:p>
    <w:p w14:paraId="7375E2B7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файл по ссылке должен открываться локально на компьютере, используются относительные адреса. В отличие от «обычных» адресов, в нём нет адреса сайта. Например:</w:t>
      </w:r>
    </w:p>
    <w:p w14:paraId="0C8770A8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day-2.html</w:t>
      </w:r>
    </w:p>
    <w:p w14:paraId="42F99F58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Относительные адреса работают не только для файлов на компьютере, но и для страниц в сети. Если выложить два каких-то файла в интернет (не меняя их взаимное расположение), то их ссылка друг на друга всё равно будет работать.</w:t>
      </w:r>
    </w:p>
    <w:p w14:paraId="7D62C34A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 адресе нет имени сервера или протокола, то это относительный адрес.</w:t>
      </w:r>
    </w:p>
    <w:p w14:paraId="50EAE34B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Ссылки на файл</w:t>
      </w:r>
    </w:p>
    <w:p w14:paraId="5E1EA65C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ссылкам можно не только переходить, но и скачивать файлы. Для этого необходимо просто 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</w:rPr>
        <w:t> прописать ссылку на этот файл. А для того чтобы предотвратить открытие файлов прямо в браузере, у 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 существует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download</w:t>
      </w:r>
      <w:r>
        <w:rPr>
          <w:rFonts w:ascii="Arial" w:hAnsi="Arial" w:cs="Arial"/>
          <w:color w:val="333333"/>
        </w:rPr>
        <w:t>.</w:t>
      </w:r>
    </w:p>
    <w:p w14:paraId="58E109C3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&lt;a href="file.pdf" download&gt;Браузер скачает меня, а не будет читать&lt;/a&gt;</w:t>
      </w:r>
    </w:p>
    <w:p w14:paraId="4C405EB9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Ссылки-якоря</w:t>
      </w:r>
    </w:p>
    <w:p w14:paraId="5C7EB3BA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Ссылка-якорь — это обычная ссылка, в адресе которой используется символ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#</w:t>
      </w:r>
      <w:r>
        <w:rPr>
          <w:rFonts w:ascii="Arial" w:hAnsi="Arial" w:cs="Arial"/>
          <w:color w:val="333333"/>
        </w:rPr>
        <w:t>, после которого следует идентификатор элемента. Идентификатор создаётся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id</w:t>
      </w:r>
      <w:r>
        <w:rPr>
          <w:rFonts w:ascii="Arial" w:hAnsi="Arial" w:cs="Arial"/>
          <w:color w:val="333333"/>
        </w:rPr>
        <w:t> у того тега, к которому надо перейти при щелчке по ссылке.</w:t>
      </w:r>
    </w:p>
    <w:p w14:paraId="03C1BC38" w14:textId="77777777" w:rsidR="00D556BE" w:rsidRPr="008D0863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&lt;a href="#part1"&gt;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Глава</w:t>
      </w: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1&lt;/a&gt;</w:t>
      </w:r>
    </w:p>
    <w:p w14:paraId="3A5E550F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Ссылка-якорь используется для прокрутки к заданной части страницы, в том числе используется и в абсолютных адресах.</w:t>
      </w:r>
    </w:p>
    <w:p w14:paraId="4FF1FA70" w14:textId="77777777" w:rsidR="00D556BE" w:rsidRDefault="00D556BE" w:rsidP="00D556BE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Изображения</w:t>
      </w:r>
    </w:p>
    <w:p w14:paraId="11217A4D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Подключение изображений</w:t>
      </w:r>
    </w:p>
    <w:p w14:paraId="4C5D86C2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подключения изображений существует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, для него не требуется закрывающего тега, а путь к картинке задаётся 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r>
        <w:rPr>
          <w:rFonts w:ascii="Arial" w:hAnsi="Arial" w:cs="Arial"/>
          <w:color w:val="333333"/>
        </w:rPr>
        <w:t>. Например:</w:t>
      </w:r>
    </w:p>
    <w:p w14:paraId="3B078F74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&lt;img src="logo.png"&gt;</w:t>
      </w:r>
    </w:p>
    <w:p w14:paraId="2C1719DA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lastRenderedPageBreak/>
        <w:t>Форматы изображений</w:t>
      </w:r>
    </w:p>
    <w:p w14:paraId="0D478954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Существует несколько основных форматов изображений: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JPEG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PNG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SVG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GIF</w:t>
      </w:r>
      <w:r>
        <w:rPr>
          <w:rFonts w:ascii="Arial" w:hAnsi="Arial" w:cs="Arial"/>
          <w:color w:val="333333"/>
        </w:rPr>
        <w:t>.</w:t>
      </w:r>
    </w:p>
    <w:p w14:paraId="0C6C19C9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SVG</w:t>
      </w:r>
      <w:r>
        <w:rPr>
          <w:rFonts w:ascii="Arial" w:hAnsi="Arial" w:cs="Arial"/>
          <w:color w:val="333333"/>
        </w:rPr>
        <w:t> переводится как масштабируемая векторная графика. Качество таких изображений не меняется при изменении размеров, да и вес у них небольшой. Отлично подходит для малоцветных схем, логотипов и иконок. Чаще всего используется в случаях, когда необходимо масштабировать изображение без потерь, изменять цвет элементов изображения, анимировать части изображения.</w:t>
      </w:r>
    </w:p>
    <w:p w14:paraId="2A25E553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JPEG</w:t>
      </w:r>
      <w:r>
        <w:rPr>
          <w:rFonts w:ascii="Arial" w:hAnsi="Arial" w:cs="Arial"/>
          <w:color w:val="333333"/>
        </w:rPr>
        <w:t> подходит для фотографий, рисунков с большим количеством разноцветных деталей, изображений с плавным переходом яркости и контраста. При сжатии изображения ухудшается его качество.</w:t>
      </w:r>
    </w:p>
    <w:p w14:paraId="0ADB6890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PNG</w:t>
      </w:r>
      <w:r>
        <w:rPr>
          <w:rFonts w:ascii="Arial" w:hAnsi="Arial" w:cs="Arial"/>
          <w:color w:val="333333"/>
        </w:rPr>
        <w:t> позволяет сохранять изображения, в которых требуется особенная чёткость. Главная особенность этого формата — поддержка прозрачности. Подходит для изображений с прозрачностью и полупрозрачностью, когда необходима повышенная точность полноцветных изображений и для изображений с резкими переходами цветов.</w:t>
      </w:r>
    </w:p>
    <w:p w14:paraId="1E4713C3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GIF</w:t>
      </w:r>
      <w:r>
        <w:rPr>
          <w:rFonts w:ascii="Arial" w:hAnsi="Arial" w:cs="Arial"/>
          <w:color w:val="333333"/>
        </w:rPr>
        <w:t> используется для простейших анимаций. В последнее время GIF-изображения становятся всё менее используемыми и заменяются на другие, более оптимальные форматы.</w:t>
      </w:r>
    </w:p>
    <w:p w14:paraId="27CDE334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Размеры изображения</w:t>
      </w:r>
    </w:p>
    <w:p w14:paraId="209200AF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управления шириной или высотой изображения, используются атрибуты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width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height</w:t>
      </w:r>
      <w:r>
        <w:rPr>
          <w:rFonts w:ascii="Arial" w:hAnsi="Arial" w:cs="Arial"/>
          <w:color w:val="333333"/>
        </w:rPr>
        <w:t>. Размеры в этих атрибутах задаются без единиц измерения.</w:t>
      </w:r>
    </w:p>
    <w:p w14:paraId="1C30F54B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&lt;img src="logo.png" width="200" height="100"&gt;</w:t>
      </w:r>
    </w:p>
    <w:p w14:paraId="1D3F0F2C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задать только один из размеров, ширину или высоту, то вторую размерность браузер вычислит самостоятельно исходя из пропорций изображения. Если задать картинке одновременно и высоту, и ширину, то браузер может нарушить пропорции исходного изображения.</w:t>
      </w:r>
    </w:p>
    <w:p w14:paraId="1735C50E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Атрибут alt</w:t>
      </w:r>
    </w:p>
    <w:p w14:paraId="04D57B2A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случаях, когда картинка не может отобразиться, для того, чтобы было понятно, что на ней изображено, существует альтернативный текст. Также альтернативный </w:t>
      </w:r>
      <w:r>
        <w:rPr>
          <w:rFonts w:ascii="Arial" w:hAnsi="Arial" w:cs="Arial"/>
          <w:color w:val="333333"/>
        </w:rPr>
        <w:lastRenderedPageBreak/>
        <w:t>текст помогает сайтам оставаться доступными, например, для категории пользователей, которая не имеет возможности видеть картинки.</w:t>
      </w:r>
    </w:p>
    <w:p w14:paraId="0CE29BE7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Альтернативный текст изображения задаётся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alt</w:t>
      </w:r>
      <w:r>
        <w:rPr>
          <w:rFonts w:ascii="Arial" w:hAnsi="Arial" w:cs="Arial"/>
          <w:color w:val="333333"/>
        </w:rPr>
        <w:t>. Например:</w:t>
      </w:r>
    </w:p>
    <w:p w14:paraId="6C83B5BF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&lt;img src="cat.png" alt="Кот, который гуляет сам по себе"&gt;</w:t>
      </w:r>
    </w:p>
    <w:p w14:paraId="13E04F82" w14:textId="4C56D353" w:rsidR="00D556BE" w:rsidRDefault="00D556BE" w:rsidP="00D556BE">
      <w:pPr>
        <w:shd w:val="clear" w:color="auto" w:fill="FFFFFF"/>
        <w:spacing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FAC4DD5" wp14:editId="113F817A">
                <wp:extent cx="304800" cy="304800"/>
                <wp:effectExtent l="0" t="0" r="0" b="0"/>
                <wp:docPr id="3" name="Прямоугольник 3" descr="Кот, который гуляет сам по себ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87BF8" id="Прямоугольник 3" o:spid="_x0000_s1026" alt="Кот, который гуляет сам по себ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F9SmVQwIAABYEAAAOAAAA&#10;AAAAAAAAAAAAAC4CAABkcnMvZTJvRG9jLnhtbFBLAQItABQABgAIAAAAIQBMoOks2AAAAAMBAAAP&#10;AAAAAAAAAAAAAAAAAJ0EAABkcnMvZG93bnJldi54bWxQSwUGAAAAAAQABADzAAAAogUAAAAA&#10;" filled="f" stroked="f">
                <o:lock v:ext="edit" aspectratio="t"/>
                <w10:anchorlock/>
              </v:rect>
            </w:pict>
          </mc:Fallback>
        </mc:AlternateContent>
      </w:r>
    </w:p>
    <w:p w14:paraId="1F56F017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Figure и figcaption</w:t>
      </w:r>
    </w:p>
    <w:p w14:paraId="65456F3B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&lt;figure&gt;</w:t>
      </w:r>
      <w:r>
        <w:rPr>
          <w:rFonts w:ascii="Arial" w:hAnsi="Arial" w:cs="Arial"/>
          <w:color w:val="333333"/>
        </w:rPr>
        <w:t> подходит для любого иллюстративного или демонстрационного материала, которым можно дополнить содержание документа: схемы, графики, примеры кода, таблицы и так далее. При удалении такого материала основное содержание не должно пострадать, иначе это не дополнительный материал и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&lt;figure&gt;</w:t>
      </w:r>
      <w:r>
        <w:rPr>
          <w:rFonts w:ascii="Arial" w:hAnsi="Arial" w:cs="Arial"/>
          <w:color w:val="333333"/>
        </w:rPr>
        <w:t> не подходит для его разметки.</w:t>
      </w:r>
    </w:p>
    <w:p w14:paraId="33C91236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разъясняющего комментария к такому иллюстративному материалу существует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&lt;figcaption&gt;</w:t>
      </w:r>
      <w:r>
        <w:rPr>
          <w:rFonts w:ascii="Arial" w:hAnsi="Arial" w:cs="Arial"/>
          <w:color w:val="333333"/>
        </w:rPr>
        <w:t>, который размещается первым или последним элементом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&lt;figure&gt;</w:t>
      </w:r>
      <w:r>
        <w:rPr>
          <w:rFonts w:ascii="Arial" w:hAnsi="Arial" w:cs="Arial"/>
          <w:color w:val="333333"/>
        </w:rPr>
        <w:t>. Например:</w:t>
      </w:r>
    </w:p>
    <w:p w14:paraId="43CC6B0C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&lt;figure&gt;</w:t>
      </w:r>
    </w:p>
    <w:p w14:paraId="14338580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&lt;img src="image.jpg" alt="Альтернативный текст"&gt;</w:t>
      </w:r>
    </w:p>
    <w:p w14:paraId="179546AF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&lt;figcaption&gt;Подпись к содержимому&lt;/figcaption&gt;</w:t>
      </w:r>
    </w:p>
    <w:p w14:paraId="54C5707A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&lt;/figure&gt;</w:t>
      </w:r>
    </w:p>
    <w:p w14:paraId="3578EE69" w14:textId="62C3D5E3" w:rsidR="00D556BE" w:rsidRDefault="00D556BE" w:rsidP="00D556BE">
      <w:pPr>
        <w:shd w:val="clear" w:color="auto" w:fill="FFFFFF"/>
        <w:spacing w:line="37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032A33F" wp14:editId="1341EA3D">
            <wp:extent cx="1485900" cy="1143000"/>
            <wp:effectExtent l="0" t="0" r="0" b="0"/>
            <wp:docPr id="2" name="Рисунок 2" descr="Картинка-заглуш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а-заглушк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t>Подпись к содержимому</w:t>
      </w:r>
    </w:p>
    <w:p w14:paraId="7B5EEFCF" w14:textId="77777777" w:rsidR="00D556BE" w:rsidRDefault="00D556BE" w:rsidP="00D556B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Изображение-ссылка</w:t>
      </w:r>
    </w:p>
    <w:p w14:paraId="0422C4D9" w14:textId="77777777" w:rsidR="00D556BE" w:rsidRDefault="00D556BE" w:rsidP="00D556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Ссылки можно делать не только с помощью текста, но и с помощью изображений. Для этого нужно обернуть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в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&lt;a&gt;</w:t>
      </w:r>
      <w:r>
        <w:rPr>
          <w:rFonts w:ascii="Arial" w:hAnsi="Arial" w:cs="Arial"/>
          <w:color w:val="333333"/>
        </w:rPr>
        <w:t>. Например:</w:t>
      </w:r>
    </w:p>
    <w:p w14:paraId="44E67AFE" w14:textId="77777777" w:rsidR="00D556BE" w:rsidRPr="008D0863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&lt;a href="http://keksby.ru"&gt;</w:t>
      </w:r>
    </w:p>
    <w:p w14:paraId="59094B06" w14:textId="77777777" w:rsidR="00D556BE" w:rsidRPr="008D0863" w:rsidRDefault="00D556BE" w:rsidP="00D556BE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&lt;img src="cat.png" alt="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Кекс</w:t>
      </w: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"&gt;</w:t>
      </w:r>
    </w:p>
    <w:p w14:paraId="548FFC78" w14:textId="77777777" w:rsidR="00D556BE" w:rsidRDefault="00D556BE" w:rsidP="00D556BE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&lt;/a&gt;</w:t>
      </w:r>
    </w:p>
    <w:p w14:paraId="3768E8E3" w14:textId="61035DF7" w:rsidR="00D556BE" w:rsidRDefault="00D556BE" w:rsidP="00A00D98">
      <w:pPr>
        <w:spacing w:after="0"/>
        <w:ind w:firstLine="709"/>
        <w:jc w:val="both"/>
      </w:pPr>
    </w:p>
    <w:p w14:paraId="5938A8AB" w14:textId="6DAB7D16" w:rsidR="008D0863" w:rsidRDefault="008D0863" w:rsidP="00A00D98">
      <w:pPr>
        <w:spacing w:after="0"/>
        <w:ind w:firstLine="709"/>
        <w:jc w:val="both"/>
      </w:pPr>
    </w:p>
    <w:p w14:paraId="66EAB471" w14:textId="55195234" w:rsidR="008D0863" w:rsidRDefault="008D0863" w:rsidP="00A00D98">
      <w:pPr>
        <w:spacing w:after="0"/>
        <w:ind w:firstLine="709"/>
        <w:jc w:val="both"/>
      </w:pPr>
    </w:p>
    <w:p w14:paraId="47737818" w14:textId="33D31D71" w:rsidR="008D0863" w:rsidRDefault="008D0863" w:rsidP="00A00D98">
      <w:pPr>
        <w:spacing w:after="0"/>
        <w:ind w:firstLine="709"/>
        <w:jc w:val="both"/>
      </w:pPr>
    </w:p>
    <w:p w14:paraId="451D4108" w14:textId="0E54A69A" w:rsidR="008D0863" w:rsidRDefault="008D0863" w:rsidP="00A00D98">
      <w:pPr>
        <w:spacing w:after="0"/>
        <w:ind w:firstLine="709"/>
        <w:jc w:val="both"/>
      </w:pPr>
    </w:p>
    <w:p w14:paraId="60881B7D" w14:textId="6093776E" w:rsidR="008D0863" w:rsidRDefault="008D0863" w:rsidP="00A00D98">
      <w:pPr>
        <w:spacing w:after="0"/>
        <w:ind w:firstLine="709"/>
        <w:jc w:val="both"/>
      </w:pPr>
    </w:p>
    <w:p w14:paraId="14599BD1" w14:textId="4CBB6722" w:rsidR="008D0863" w:rsidRDefault="008D0863" w:rsidP="00A00D98">
      <w:pPr>
        <w:spacing w:after="0"/>
        <w:ind w:firstLine="709"/>
        <w:jc w:val="both"/>
      </w:pPr>
    </w:p>
    <w:p w14:paraId="4C7064C2" w14:textId="0ED6456A" w:rsidR="008D0863" w:rsidRDefault="008D0863" w:rsidP="00A00D98">
      <w:pPr>
        <w:spacing w:after="0"/>
        <w:ind w:firstLine="709"/>
        <w:jc w:val="both"/>
      </w:pPr>
    </w:p>
    <w:p w14:paraId="4D31AC4E" w14:textId="05ABFA0A" w:rsidR="008D0863" w:rsidRDefault="008D0863" w:rsidP="00A00D98">
      <w:pPr>
        <w:spacing w:after="0"/>
        <w:ind w:firstLine="709"/>
        <w:jc w:val="both"/>
      </w:pPr>
    </w:p>
    <w:p w14:paraId="31A412F9" w14:textId="7E789CEA" w:rsidR="008D0863" w:rsidRDefault="008D0863" w:rsidP="00A00D98">
      <w:pPr>
        <w:spacing w:after="0"/>
        <w:ind w:firstLine="709"/>
        <w:jc w:val="both"/>
      </w:pPr>
    </w:p>
    <w:p w14:paraId="7428C1A1" w14:textId="5A992ACF" w:rsidR="008D0863" w:rsidRDefault="008D0863" w:rsidP="00A00D98">
      <w:pPr>
        <w:spacing w:after="0"/>
        <w:ind w:firstLine="709"/>
        <w:jc w:val="both"/>
      </w:pPr>
    </w:p>
    <w:p w14:paraId="410C21A3" w14:textId="09734D46" w:rsidR="008D0863" w:rsidRDefault="008D0863" w:rsidP="00A00D98">
      <w:pPr>
        <w:spacing w:after="0"/>
        <w:ind w:firstLine="709"/>
        <w:jc w:val="both"/>
      </w:pPr>
    </w:p>
    <w:p w14:paraId="27682EDA" w14:textId="62DA326A" w:rsidR="008D0863" w:rsidRDefault="008D0863" w:rsidP="00A00D98">
      <w:pPr>
        <w:spacing w:after="0"/>
        <w:ind w:firstLine="709"/>
        <w:jc w:val="both"/>
      </w:pPr>
    </w:p>
    <w:p w14:paraId="67CD08D0" w14:textId="3FD7FA84" w:rsidR="008D0863" w:rsidRDefault="008D0863" w:rsidP="00A00D98">
      <w:pPr>
        <w:spacing w:after="0"/>
        <w:ind w:firstLine="709"/>
        <w:jc w:val="both"/>
      </w:pPr>
    </w:p>
    <w:p w14:paraId="5BB26375" w14:textId="659E609C" w:rsidR="008D0863" w:rsidRDefault="008D0863" w:rsidP="00A00D98">
      <w:pPr>
        <w:spacing w:after="0"/>
        <w:ind w:firstLine="709"/>
        <w:jc w:val="both"/>
      </w:pPr>
    </w:p>
    <w:p w14:paraId="07ED2A1A" w14:textId="3074CA5D" w:rsidR="008D0863" w:rsidRDefault="008D0863" w:rsidP="00A00D98">
      <w:pPr>
        <w:spacing w:after="0"/>
        <w:ind w:firstLine="709"/>
        <w:jc w:val="both"/>
      </w:pPr>
    </w:p>
    <w:p w14:paraId="0B841DFE" w14:textId="667F4255" w:rsidR="008D0863" w:rsidRDefault="008D0863" w:rsidP="00A00D98">
      <w:pPr>
        <w:spacing w:after="0"/>
        <w:ind w:firstLine="709"/>
        <w:jc w:val="both"/>
      </w:pPr>
    </w:p>
    <w:p w14:paraId="3B20A566" w14:textId="6E7610D2" w:rsidR="008D0863" w:rsidRDefault="008D0863" w:rsidP="00A00D98">
      <w:pPr>
        <w:spacing w:after="0"/>
        <w:ind w:firstLine="709"/>
        <w:jc w:val="both"/>
      </w:pPr>
    </w:p>
    <w:p w14:paraId="42702F2A" w14:textId="64CE473B" w:rsidR="008D0863" w:rsidRDefault="008D0863" w:rsidP="00A00D98">
      <w:pPr>
        <w:spacing w:after="0"/>
        <w:ind w:firstLine="709"/>
        <w:jc w:val="both"/>
      </w:pPr>
    </w:p>
    <w:p w14:paraId="588F8EA1" w14:textId="165F9B6B" w:rsidR="008D0863" w:rsidRDefault="008D0863" w:rsidP="00A00D98">
      <w:pPr>
        <w:spacing w:after="0"/>
        <w:ind w:firstLine="709"/>
        <w:jc w:val="both"/>
      </w:pPr>
    </w:p>
    <w:p w14:paraId="6CDA250B" w14:textId="07CC1AA6" w:rsidR="008D0863" w:rsidRDefault="008D0863" w:rsidP="00A00D98">
      <w:pPr>
        <w:spacing w:after="0"/>
        <w:ind w:firstLine="709"/>
        <w:jc w:val="both"/>
      </w:pPr>
    </w:p>
    <w:p w14:paraId="3C270B53" w14:textId="40EA51C2" w:rsidR="008D0863" w:rsidRDefault="008D0863" w:rsidP="00A00D98">
      <w:pPr>
        <w:spacing w:after="0"/>
        <w:ind w:firstLine="709"/>
        <w:jc w:val="both"/>
      </w:pPr>
    </w:p>
    <w:p w14:paraId="784F5AD0" w14:textId="175BC784" w:rsidR="008D0863" w:rsidRDefault="008D0863" w:rsidP="00A00D98">
      <w:pPr>
        <w:spacing w:after="0"/>
        <w:ind w:firstLine="709"/>
        <w:jc w:val="both"/>
      </w:pPr>
    </w:p>
    <w:p w14:paraId="3701C06F" w14:textId="594045FA" w:rsidR="008D0863" w:rsidRDefault="008D0863" w:rsidP="00A00D98">
      <w:pPr>
        <w:spacing w:after="0"/>
        <w:ind w:firstLine="709"/>
        <w:jc w:val="both"/>
      </w:pPr>
    </w:p>
    <w:p w14:paraId="11C977FE" w14:textId="790CFB86" w:rsidR="008D0863" w:rsidRDefault="008D0863" w:rsidP="00A00D98">
      <w:pPr>
        <w:spacing w:after="0"/>
        <w:ind w:firstLine="709"/>
        <w:jc w:val="both"/>
      </w:pPr>
    </w:p>
    <w:p w14:paraId="021A42FD" w14:textId="44888866" w:rsidR="008D0863" w:rsidRDefault="008D0863" w:rsidP="00A00D98">
      <w:pPr>
        <w:spacing w:after="0"/>
        <w:ind w:firstLine="709"/>
        <w:jc w:val="both"/>
      </w:pPr>
    </w:p>
    <w:p w14:paraId="44E59C81" w14:textId="37B1DD7A" w:rsidR="008D0863" w:rsidRDefault="008D0863" w:rsidP="00A00D98">
      <w:pPr>
        <w:spacing w:after="0"/>
        <w:ind w:firstLine="709"/>
        <w:jc w:val="both"/>
      </w:pPr>
    </w:p>
    <w:p w14:paraId="3D8A5847" w14:textId="7F697627" w:rsidR="008D0863" w:rsidRDefault="008D0863" w:rsidP="00A00D98">
      <w:pPr>
        <w:spacing w:after="0"/>
        <w:ind w:firstLine="709"/>
        <w:jc w:val="both"/>
      </w:pPr>
    </w:p>
    <w:p w14:paraId="0BE6B89F" w14:textId="2D456861" w:rsidR="008D0863" w:rsidRDefault="008D0863" w:rsidP="00A00D98">
      <w:pPr>
        <w:spacing w:after="0"/>
        <w:ind w:firstLine="709"/>
        <w:jc w:val="both"/>
      </w:pPr>
    </w:p>
    <w:p w14:paraId="5AC2290E" w14:textId="65ADD36D" w:rsidR="008D0863" w:rsidRDefault="008D0863" w:rsidP="00A00D98">
      <w:pPr>
        <w:spacing w:after="0"/>
        <w:ind w:firstLine="709"/>
        <w:jc w:val="both"/>
      </w:pPr>
    </w:p>
    <w:p w14:paraId="5894F887" w14:textId="660F3D84" w:rsidR="008D0863" w:rsidRDefault="008D0863" w:rsidP="00A00D98">
      <w:pPr>
        <w:spacing w:after="0"/>
        <w:ind w:firstLine="709"/>
        <w:jc w:val="both"/>
      </w:pPr>
    </w:p>
    <w:p w14:paraId="71B7CF0F" w14:textId="338F780C" w:rsidR="008D0863" w:rsidRDefault="008D0863" w:rsidP="00A00D98">
      <w:pPr>
        <w:spacing w:after="0"/>
        <w:ind w:firstLine="709"/>
        <w:jc w:val="both"/>
      </w:pPr>
    </w:p>
    <w:p w14:paraId="21FD391B" w14:textId="0A8484FF" w:rsidR="008D0863" w:rsidRDefault="008D0863" w:rsidP="00A00D98">
      <w:pPr>
        <w:spacing w:after="0"/>
        <w:ind w:firstLine="709"/>
        <w:jc w:val="both"/>
      </w:pPr>
    </w:p>
    <w:p w14:paraId="18EEE95B" w14:textId="207AFCCF" w:rsidR="008D0863" w:rsidRDefault="008D0863" w:rsidP="00A00D98">
      <w:pPr>
        <w:spacing w:after="0"/>
        <w:ind w:firstLine="709"/>
        <w:jc w:val="both"/>
      </w:pPr>
    </w:p>
    <w:p w14:paraId="2941663F" w14:textId="4CFC3895" w:rsidR="008D0863" w:rsidRDefault="008D0863" w:rsidP="00A00D98">
      <w:pPr>
        <w:spacing w:after="0"/>
        <w:ind w:firstLine="709"/>
        <w:jc w:val="both"/>
      </w:pPr>
    </w:p>
    <w:p w14:paraId="7096E92A" w14:textId="77777777" w:rsidR="008D0863" w:rsidRDefault="008D0863" w:rsidP="008D08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CSS-правила</w:t>
      </w:r>
    </w:p>
    <w:p w14:paraId="687BD15D" w14:textId="77777777" w:rsidR="008D0863" w:rsidRDefault="008D0863" w:rsidP="008D08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Наполнение блога завершено, теперь пора его оформить. И для этого нам нужно подробнее узнать CSS.</w:t>
      </w:r>
    </w:p>
    <w:p w14:paraId="711BC635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 — это язык для оформления структурированных документов, например, HTML- документов. Синтаксис CSS незамысловат: это плоский список CSS-правил. CSS-правило состоит из селектора и перечня свойств и их значений:</w:t>
      </w:r>
    </w:p>
    <w:p w14:paraId="518FCEE5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селектор {</w:t>
      </w:r>
    </w:p>
    <w:p w14:paraId="150119E9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свойство: значение;</w:t>
      </w:r>
    </w:p>
    <w:p w14:paraId="664BB6A4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свойство: значение;</w:t>
      </w:r>
    </w:p>
    <w:p w14:paraId="01AA97DC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08908414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Ах да, комментарии в CSS тоже есть, для них используются символы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/*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*/</w:t>
      </w:r>
      <w:r>
        <w:rPr>
          <w:rFonts w:ascii="Arial" w:hAnsi="Arial" w:cs="Arial"/>
          <w:color w:val="333333"/>
        </w:rPr>
        <w:t>. Вот пример CSS-правила из первой части:</w:t>
      </w:r>
    </w:p>
    <w:p w14:paraId="2B27ACBD" w14:textId="77777777" w:rsidR="008D0863" w:rsidRP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.feature-kitten {</w:t>
      </w:r>
    </w:p>
    <w:p w14:paraId="2C1AA558" w14:textId="77777777" w:rsidR="008D0863" w:rsidRP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padding-top: 60px;                       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отступ</w:t>
      </w: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сверху</w:t>
      </w: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*/</w:t>
      </w:r>
    </w:p>
    <w:p w14:paraId="1545F1A2" w14:textId="77777777" w:rsidR="008D0863" w:rsidRP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background-image: url("img/bottle.svg"); 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фоновая</w:t>
      </w: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картинка</w:t>
      </w: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*/</w:t>
      </w:r>
    </w:p>
    <w:p w14:paraId="375388B7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1AB0A0CC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Начнём оформление блока навигации. Пока просто раскомментируйте CSS-правило и посмотрите, что изменится.</w:t>
      </w:r>
    </w:p>
    <w:p w14:paraId="051578D8" w14:textId="77777777" w:rsidR="008D0863" w:rsidRDefault="008D0863" w:rsidP="008D08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Список CSS-правил мы называем «плоским», потому что в чистом CSS их нельзя вкладывать друг в друга. Возможно, в новых версиях языка эту возможность добавят.</w:t>
      </w:r>
    </w:p>
    <w:p w14:paraId="23C9BBEE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Помимо CSS-правил (rule sets) в языке существуют так называемые «эт-правила» (at-rules), они начинаются с символа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@</w:t>
      </w:r>
      <w:r>
        <w:rPr>
          <w:rFonts w:ascii="Arial" w:hAnsi="Arial" w:cs="Arial"/>
          <w:color w:val="333333"/>
        </w:rPr>
        <w:t>, например,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@font-face</w:t>
      </w:r>
      <w:r>
        <w:rPr>
          <w:rFonts w:ascii="Arial" w:hAnsi="Arial" w:cs="Arial"/>
          <w:color w:val="333333"/>
        </w:rPr>
        <w:t>. «Эт-правила» ещё называют CSS-директивами.</w:t>
      </w:r>
    </w:p>
    <w:p w14:paraId="0D3B5B8D" w14:textId="77777777" w:rsidR="008D0863" w:rsidRDefault="008D0863" w:rsidP="008D086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решения наших текущих задач CSS-директивы не понадобятся, но мы обязательно познакомимся с ними позже.</w:t>
      </w:r>
    </w:p>
    <w:p w14:paraId="031380BA" w14:textId="3933EBA4" w:rsidR="008D0863" w:rsidRDefault="008D0863" w:rsidP="00A00D98">
      <w:pPr>
        <w:spacing w:after="0"/>
        <w:ind w:firstLine="709"/>
        <w:jc w:val="both"/>
      </w:pPr>
    </w:p>
    <w:p w14:paraId="17E3CDFE" w14:textId="196253D4" w:rsidR="008D0863" w:rsidRDefault="008D0863" w:rsidP="00A00D98">
      <w:pPr>
        <w:spacing w:after="0"/>
        <w:ind w:firstLine="709"/>
        <w:jc w:val="both"/>
      </w:pPr>
    </w:p>
    <w:p w14:paraId="6C36BB96" w14:textId="0AC765F4" w:rsidR="008D0863" w:rsidRDefault="008D0863" w:rsidP="00A00D98">
      <w:pPr>
        <w:spacing w:after="0"/>
        <w:ind w:firstLine="709"/>
        <w:jc w:val="both"/>
      </w:pPr>
    </w:p>
    <w:p w14:paraId="1E9EE9E1" w14:textId="517F24F8" w:rsidR="008D0863" w:rsidRDefault="008D0863" w:rsidP="00A00D98">
      <w:pPr>
        <w:spacing w:after="0"/>
        <w:ind w:firstLine="709"/>
        <w:jc w:val="both"/>
      </w:pPr>
    </w:p>
    <w:p w14:paraId="15BA1BD5" w14:textId="1FCA76C6" w:rsidR="008D0863" w:rsidRDefault="008D0863" w:rsidP="00A00D98">
      <w:pPr>
        <w:spacing w:after="0"/>
        <w:ind w:firstLine="709"/>
        <w:jc w:val="both"/>
      </w:pPr>
    </w:p>
    <w:p w14:paraId="62CB297C" w14:textId="77777777" w:rsidR="008D0863" w:rsidRDefault="008D0863" w:rsidP="008D08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Селекторы</w:t>
      </w:r>
    </w:p>
    <w:p w14:paraId="27035935" w14:textId="77777777" w:rsidR="008D0863" w:rsidRDefault="008D0863" w:rsidP="008D08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 находится в начале CSS-правила, до фигурных скобок, и определяет к каким HTML-элементам применятся свойства и значения из правила. Вспомните пример:</w:t>
      </w:r>
    </w:p>
    <w:p w14:paraId="468213F4" w14:textId="77777777" w:rsidR="008D0863" w:rsidRPr="00490A0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.feature-kitten {</w:t>
      </w:r>
    </w:p>
    <w:p w14:paraId="07445F58" w14:textId="77777777" w:rsidR="008D0863" w:rsidRPr="00490A0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padding-top: 60px;                       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отступ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сверху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*/</w:t>
      </w:r>
    </w:p>
    <w:p w14:paraId="650A756E" w14:textId="77777777" w:rsidR="008D0863" w:rsidRPr="00490A0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lastRenderedPageBreak/>
        <w:t xml:space="preserve">  background-image: url("img/bottle.svg"); 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фоновая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картинка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*/</w:t>
      </w:r>
    </w:p>
    <w:p w14:paraId="5D47DB38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28B1E084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.feature-kitten</w:t>
      </w:r>
      <w:r>
        <w:rPr>
          <w:rFonts w:ascii="Arial" w:hAnsi="Arial" w:cs="Arial"/>
          <w:color w:val="333333"/>
        </w:rPr>
        <w:t> — это селектор. Она говорит браузеру применить список свойств (отступ и фон) ко всем элементам, у которых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 имеет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feature-kitten</w:t>
      </w:r>
      <w:r>
        <w:rPr>
          <w:rFonts w:ascii="Arial" w:hAnsi="Arial" w:cs="Arial"/>
          <w:color w:val="333333"/>
        </w:rPr>
        <w:t>.</w:t>
      </w:r>
    </w:p>
    <w:p w14:paraId="4AFEF461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Простейшие (и самые популярные) селекторы — это селекторы по тегам и по классам. Селекторы по тегам содержат имя тега без символов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применяются ко всем подходящим тегам. Селекторы по классам начинаются с точки, за которой идёт имя класса, и применяются ко всем тегам с подходящим атрибутом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. Например:</w:t>
      </w:r>
    </w:p>
    <w:p w14:paraId="31F21192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h1 { color: red; }      /* выберет все заголовки 1 уровня */</w:t>
      </w:r>
    </w:p>
    <w:p w14:paraId="2E98C9D5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.info { color: blue; }  /* выберет только элементы с классом info */</w:t>
      </w:r>
    </w:p>
    <w:p w14:paraId="3683C845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у CSS-правил отличаются </w:t>
      </w:r>
      <w:r>
        <w:rPr>
          <w:rStyle w:val="a5"/>
          <w:rFonts w:ascii="Arial" w:hAnsi="Arial" w:cs="Arial"/>
          <w:color w:val="333333"/>
        </w:rPr>
        <w:t>только</w:t>
      </w:r>
      <w:r>
        <w:rPr>
          <w:rFonts w:ascii="Arial" w:hAnsi="Arial" w:cs="Arial"/>
          <w:color w:val="333333"/>
        </w:rPr>
        <w:t> селекторы, а свойства и значения одинаковые, то их можно сгруппировать через запятую. Например:</w:t>
      </w:r>
    </w:p>
    <w:p w14:paraId="78A6DB60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h1, .danger { color: red; }</w:t>
      </w:r>
    </w:p>
    <w:p w14:paraId="343AE9B0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14:paraId="5323C97F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/* То же самое, что и */</w:t>
      </w:r>
    </w:p>
    <w:p w14:paraId="1EF5EEB2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14:paraId="5BD2E92C" w14:textId="77777777" w:rsidR="008D0863" w:rsidRP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h1 { color: red; }</w:t>
      </w:r>
    </w:p>
    <w:p w14:paraId="454813E7" w14:textId="77777777" w:rsidR="008D0863" w:rsidRPr="008D0863" w:rsidRDefault="008D0863" w:rsidP="008D08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.danger { color: red; }</w:t>
      </w:r>
    </w:p>
    <w:p w14:paraId="7930535D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сейчас попробуйте использовать несколько разных типов селекторов. Подставляйте в CSS-правило селектор и смотрите, что будет меняться.</w:t>
      </w:r>
    </w:p>
    <w:p w14:paraId="4DFB1DCE" w14:textId="77777777" w:rsidR="008D0863" w:rsidRDefault="008D0863" w:rsidP="008D0863">
      <w:pPr>
        <w:pStyle w:val="info"/>
        <w:pBdr>
          <w:top w:val="single" w:sz="6" w:space="18" w:color="4EB543"/>
          <w:left w:val="single" w:sz="6" w:space="18" w:color="4EB543"/>
          <w:bottom w:val="single" w:sz="6" w:space="15" w:color="4EB543"/>
          <w:right w:val="single" w:sz="6" w:space="18" w:color="4EB543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Селекторы очень разнообразны, мы посвятили им целых три части: </w:t>
      </w:r>
      <w:hyperlink r:id="rId24" w:tgtFrame="_blank" w:history="1">
        <w:r>
          <w:rPr>
            <w:rStyle w:val="a4"/>
            <w:rFonts w:ascii="Arial" w:hAnsi="Arial" w:cs="Arial"/>
            <w:color w:val="3527B6"/>
          </w:rPr>
          <w:t>Селекторы. Знакомство</w:t>
        </w:r>
      </w:hyperlink>
      <w:r>
        <w:rPr>
          <w:rFonts w:ascii="Arial" w:hAnsi="Arial" w:cs="Arial"/>
          <w:color w:val="333333"/>
        </w:rPr>
        <w:t>, </w:t>
      </w:r>
      <w:hyperlink r:id="rId25" w:tgtFrame="_blank" w:history="1">
        <w:r>
          <w:rPr>
            <w:rStyle w:val="a4"/>
            <w:rFonts w:ascii="Arial" w:hAnsi="Arial" w:cs="Arial"/>
            <w:color w:val="3527B6"/>
          </w:rPr>
          <w:t>Селекторы. Погружение</w:t>
        </w:r>
      </w:hyperlink>
      <w:r>
        <w:rPr>
          <w:rFonts w:ascii="Arial" w:hAnsi="Arial" w:cs="Arial"/>
          <w:color w:val="333333"/>
        </w:rPr>
        <w:t> и </w:t>
      </w:r>
      <w:hyperlink r:id="rId26" w:tgtFrame="_blank" w:history="1">
        <w:r>
          <w:rPr>
            <w:rStyle w:val="a4"/>
            <w:rFonts w:ascii="Arial" w:hAnsi="Arial" w:cs="Arial"/>
            <w:color w:val="3527B6"/>
          </w:rPr>
          <w:t>Селекторы. Тонкости</w:t>
        </w:r>
      </w:hyperlink>
      <w:r>
        <w:rPr>
          <w:rFonts w:ascii="Arial" w:hAnsi="Arial" w:cs="Arial"/>
          <w:color w:val="333333"/>
        </w:rPr>
        <w:t>. Рекомендуем не спешить и пройти их после вводного тренажёра </w:t>
      </w:r>
      <w:hyperlink r:id="rId27" w:history="1">
        <w:r>
          <w:rPr>
            <w:rStyle w:val="a4"/>
            <w:rFonts w:ascii="Arial" w:hAnsi="Arial" w:cs="Arial"/>
            <w:color w:val="3527B6"/>
          </w:rPr>
          <w:t>«Знакомство с HTML и CSS»</w:t>
        </w:r>
      </w:hyperlink>
    </w:p>
    <w:p w14:paraId="353B4CD7" w14:textId="35B34DF7" w:rsidR="008D0863" w:rsidRDefault="008D0863" w:rsidP="00A00D98">
      <w:pPr>
        <w:spacing w:after="0"/>
        <w:ind w:firstLine="709"/>
        <w:jc w:val="both"/>
      </w:pPr>
    </w:p>
    <w:p w14:paraId="3AC2C650" w14:textId="5D3EACC6" w:rsidR="008D0863" w:rsidRDefault="008D0863" w:rsidP="00A00D98">
      <w:pPr>
        <w:spacing w:after="0"/>
        <w:ind w:firstLine="709"/>
        <w:jc w:val="both"/>
      </w:pPr>
    </w:p>
    <w:p w14:paraId="48770D3C" w14:textId="1A438074" w:rsidR="008D0863" w:rsidRDefault="008D0863" w:rsidP="00A00D98">
      <w:pPr>
        <w:spacing w:after="0"/>
        <w:ind w:firstLine="709"/>
        <w:jc w:val="both"/>
      </w:pPr>
    </w:p>
    <w:p w14:paraId="2AA3AAD3" w14:textId="63DD1B78" w:rsidR="008D0863" w:rsidRDefault="008D0863" w:rsidP="00A00D98">
      <w:pPr>
        <w:spacing w:after="0"/>
        <w:ind w:firstLine="709"/>
        <w:jc w:val="both"/>
      </w:pPr>
    </w:p>
    <w:p w14:paraId="3473BAFD" w14:textId="56D94111" w:rsidR="008D0863" w:rsidRDefault="008D0863" w:rsidP="00A00D98">
      <w:pPr>
        <w:spacing w:after="0"/>
        <w:ind w:firstLine="709"/>
        <w:jc w:val="both"/>
      </w:pPr>
    </w:p>
    <w:p w14:paraId="5831A58D" w14:textId="77777777" w:rsidR="008D0863" w:rsidRDefault="008D0863" w:rsidP="008D08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Свойства и значения</w:t>
      </w:r>
    </w:p>
    <w:p w14:paraId="03A8ED31" w14:textId="77777777" w:rsidR="008D0863" w:rsidRDefault="008D0863" w:rsidP="008D08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Список свойств и значений находится внутри фигурных скобок CSS-правила. Пары «свойство-значение» отделяются друг от друга точкой с запятой, а свойство от значения отделяется двоеточием. Свойство определяет, какую характеристику внешнего вида мы хотим изменить, а значение — как именно. Ещё раз вспомните пример:</w:t>
      </w:r>
    </w:p>
    <w:p w14:paraId="02A0118C" w14:textId="77777777" w:rsidR="008D0863" w:rsidRPr="00490A0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.feature-kitten {</w:t>
      </w:r>
    </w:p>
    <w:p w14:paraId="51CDE9CC" w14:textId="77777777" w:rsidR="008D0863" w:rsidRPr="00490A0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padding-top: 60px;                       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отступ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сверху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*/</w:t>
      </w:r>
    </w:p>
    <w:p w14:paraId="638F0AF4" w14:textId="77777777" w:rsidR="008D0863" w:rsidRP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background-image: url("img/bottle.svg"); 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фоновая</w:t>
      </w: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картинка</w:t>
      </w: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*/</w:t>
      </w:r>
    </w:p>
    <w:p w14:paraId="01A42D4D" w14:textId="77777777" w:rsidR="008D0863" w:rsidRPr="008D0863" w:rsidRDefault="008D0863" w:rsidP="008D08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D08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}</w:t>
      </w:r>
    </w:p>
    <w:p w14:paraId="126AA3B7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</w:t>
      </w:r>
      <w:r w:rsidRPr="008D0863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примере</w:t>
      </w:r>
      <w:r w:rsidRPr="008D0863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свойству</w:t>
      </w:r>
      <w:r w:rsidRPr="008D0863">
        <w:rPr>
          <w:rFonts w:ascii="Arial" w:hAnsi="Arial" w:cs="Arial"/>
          <w:color w:val="333333"/>
          <w:lang w:val="en-US"/>
        </w:rPr>
        <w:t> </w:t>
      </w:r>
      <w:r w:rsidRPr="008D0863"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padding-top</w:t>
      </w:r>
      <w:r w:rsidRPr="008D0863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задаётся</w:t>
      </w:r>
      <w:r w:rsidRPr="008D0863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значение</w:t>
      </w:r>
      <w:r w:rsidRPr="008D0863">
        <w:rPr>
          <w:rFonts w:ascii="Arial" w:hAnsi="Arial" w:cs="Arial"/>
          <w:color w:val="333333"/>
          <w:lang w:val="en-US"/>
        </w:rPr>
        <w:t> </w:t>
      </w:r>
      <w:r w:rsidRPr="008D0863"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60px</w:t>
      </w:r>
      <w:r w:rsidRPr="008D0863">
        <w:rPr>
          <w:rFonts w:ascii="Arial" w:hAnsi="Arial" w:cs="Arial"/>
          <w:color w:val="333333"/>
          <w:lang w:val="en-US"/>
        </w:rPr>
        <w:t xml:space="preserve">, </w:t>
      </w:r>
      <w:r>
        <w:rPr>
          <w:rFonts w:ascii="Arial" w:hAnsi="Arial" w:cs="Arial"/>
          <w:color w:val="333333"/>
        </w:rPr>
        <w:t>а</w:t>
      </w:r>
      <w:r w:rsidRPr="008D0863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свойству</w:t>
      </w:r>
      <w:r w:rsidRPr="008D0863">
        <w:rPr>
          <w:rFonts w:ascii="Arial" w:hAnsi="Arial" w:cs="Arial"/>
          <w:color w:val="333333"/>
          <w:lang w:val="en-US"/>
        </w:rPr>
        <w:t> </w:t>
      </w:r>
      <w:r w:rsidRPr="008D0863"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background-image</w:t>
      </w:r>
      <w:r w:rsidRPr="008D0863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значение</w:t>
      </w:r>
      <w:r w:rsidRPr="008D0863">
        <w:rPr>
          <w:rFonts w:ascii="Arial" w:hAnsi="Arial" w:cs="Arial"/>
          <w:color w:val="333333"/>
          <w:lang w:val="en-US"/>
        </w:rPr>
        <w:t> </w:t>
      </w:r>
      <w:r w:rsidRPr="008D0863"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url("img/bottle.svg")</w:t>
      </w:r>
      <w:r w:rsidRPr="008D0863">
        <w:rPr>
          <w:rFonts w:ascii="Arial" w:hAnsi="Arial" w:cs="Arial"/>
          <w:color w:val="333333"/>
          <w:lang w:val="en-US"/>
        </w:rPr>
        <w:t xml:space="preserve">. </w:t>
      </w:r>
      <w:r>
        <w:rPr>
          <w:rFonts w:ascii="Arial" w:hAnsi="Arial" w:cs="Arial"/>
          <w:color w:val="333333"/>
        </w:rPr>
        <w:t>В итоге, это CSS-правило задаёт всем элементам с классом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feature-kitten</w:t>
      </w:r>
      <w:r>
        <w:rPr>
          <w:rFonts w:ascii="Arial" w:hAnsi="Arial" w:cs="Arial"/>
          <w:color w:val="333333"/>
        </w:rPr>
        <w:t> отступ сверху и фоновое изображение.</w:t>
      </w:r>
    </w:p>
    <w:p w14:paraId="20175490" w14:textId="77777777" w:rsidR="008D0863" w:rsidRDefault="008D0863" w:rsidP="008D086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CSS можно задавать параметры отображения любого тега: ширину и высоту, отступы, цвет и размер шрифта, фон и так далее. Каждый раз, когда мы добавляем новое свойство или изменяем его значение, мы меняем что-то на странице. Давайте попробуем добавить несколько новых свойств и посмотрим, что изменится на странице блога.</w:t>
      </w:r>
    </w:p>
    <w:p w14:paraId="67A21C1D" w14:textId="3A13D651" w:rsidR="008D0863" w:rsidRDefault="008D0863" w:rsidP="00A00D98">
      <w:pPr>
        <w:spacing w:after="0"/>
        <w:ind w:firstLine="709"/>
        <w:jc w:val="both"/>
      </w:pPr>
    </w:p>
    <w:p w14:paraId="2611B3E3" w14:textId="102ECE27" w:rsidR="008D0863" w:rsidRDefault="008D0863" w:rsidP="00A00D98">
      <w:pPr>
        <w:spacing w:after="0"/>
        <w:ind w:firstLine="709"/>
        <w:jc w:val="both"/>
      </w:pPr>
    </w:p>
    <w:p w14:paraId="6EA77AF8" w14:textId="2A255CE7" w:rsidR="008D0863" w:rsidRDefault="008D0863" w:rsidP="00A00D98">
      <w:pPr>
        <w:spacing w:after="0"/>
        <w:ind w:firstLine="709"/>
        <w:jc w:val="both"/>
      </w:pPr>
    </w:p>
    <w:p w14:paraId="7669D777" w14:textId="557BF05B" w:rsidR="008D0863" w:rsidRDefault="008D0863" w:rsidP="00A00D98">
      <w:pPr>
        <w:spacing w:after="0"/>
        <w:ind w:firstLine="709"/>
        <w:jc w:val="both"/>
      </w:pPr>
    </w:p>
    <w:p w14:paraId="0EC0C447" w14:textId="14369CE1" w:rsidR="008D0863" w:rsidRDefault="008D0863" w:rsidP="00A00D98">
      <w:pPr>
        <w:spacing w:after="0"/>
        <w:ind w:firstLine="709"/>
        <w:jc w:val="both"/>
      </w:pPr>
    </w:p>
    <w:p w14:paraId="0E2D295A" w14:textId="75980B5A" w:rsidR="008D0863" w:rsidRDefault="008D0863" w:rsidP="00A00D98">
      <w:pPr>
        <w:spacing w:after="0"/>
        <w:ind w:firstLine="709"/>
        <w:jc w:val="both"/>
      </w:pPr>
    </w:p>
    <w:p w14:paraId="64F87B99" w14:textId="2BAA78D2" w:rsidR="008D0863" w:rsidRDefault="008D0863" w:rsidP="00A00D98">
      <w:pPr>
        <w:spacing w:after="0"/>
        <w:ind w:firstLine="709"/>
        <w:jc w:val="both"/>
      </w:pPr>
    </w:p>
    <w:p w14:paraId="45E9DAC5" w14:textId="377A802C" w:rsidR="008D0863" w:rsidRDefault="008D0863" w:rsidP="00A00D98">
      <w:pPr>
        <w:spacing w:after="0"/>
        <w:ind w:firstLine="709"/>
        <w:jc w:val="both"/>
      </w:pPr>
    </w:p>
    <w:p w14:paraId="7193F232" w14:textId="53BF5CAD" w:rsidR="008D0863" w:rsidRDefault="008D0863" w:rsidP="00A00D98">
      <w:pPr>
        <w:spacing w:after="0"/>
        <w:ind w:firstLine="709"/>
        <w:jc w:val="both"/>
      </w:pPr>
    </w:p>
    <w:p w14:paraId="4D363C19" w14:textId="77777777" w:rsidR="008D0863" w:rsidRDefault="008D0863" w:rsidP="008D086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Наследование</w:t>
      </w:r>
    </w:p>
    <w:p w14:paraId="34AC7901" w14:textId="77777777" w:rsidR="008D0863" w:rsidRDefault="008D0863" w:rsidP="008D086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прошлом шаге мы задали белый цвет текста для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nav</w:t>
      </w:r>
      <w:r>
        <w:rPr>
          <w:rFonts w:ascii="Arial" w:hAnsi="Arial" w:cs="Arial"/>
          <w:color w:val="333333"/>
        </w:rPr>
        <w:t>, а он применился и для заголовка «Записи в блоге». Почему это произошло? Всё дело в наследовании.</w:t>
      </w:r>
    </w:p>
    <w:p w14:paraId="57AAE0BF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Наследование в CSS — это механизм, с помощью которого значения свойств элемента-родителя передаются его элементам-потомкам.</w:t>
      </w:r>
    </w:p>
    <w:p w14:paraId="517CE0DE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Стили, присвоенные одному элементу, наследуются всеми потомками (вложенными элементами), но только в том случае, если они где-то явно не переопределены. Например, размер шрифта и его цвет достаточно применить к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r>
        <w:rPr>
          <w:rFonts w:ascii="Arial" w:hAnsi="Arial" w:cs="Arial"/>
          <w:color w:val="333333"/>
        </w:rPr>
        <w:t>, чтобы большинство элементов внутри имели те же свойства. Рассмотрим пример наследования:</w:t>
      </w:r>
    </w:p>
    <w:p w14:paraId="3ECB8A8D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body {</w:t>
      </w:r>
    </w:p>
    <w:p w14:paraId="218F1E43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font-size: 14px;</w:t>
      </w:r>
    </w:p>
    <w:p w14:paraId="0A88BE6B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3AFDCCB0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14:paraId="35A25028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nav {</w:t>
      </w:r>
    </w:p>
    <w:p w14:paraId="2EE9EEAA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font-size: 18px;</w:t>
      </w:r>
    </w:p>
    <w:p w14:paraId="5F75CB52" w14:textId="77777777" w:rsidR="008D0863" w:rsidRDefault="008D0863" w:rsidP="008D08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4505E148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Размер шрифта у всего текста на странице, кроме текста внутри навигации, станет равен 14px. 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nav</w:t>
      </w:r>
      <w:r>
        <w:rPr>
          <w:rFonts w:ascii="Arial" w:hAnsi="Arial" w:cs="Arial"/>
          <w:color w:val="333333"/>
        </w:rPr>
        <w:t> есть своё </w:t>
      </w:r>
      <w:r>
        <w:rPr>
          <w:rFonts w:ascii="Arial" w:hAnsi="Arial" w:cs="Arial"/>
          <w:i/>
          <w:iCs/>
          <w:color w:val="333333"/>
        </w:rPr>
        <w:t>объявленное</w:t>
      </w:r>
      <w:r>
        <w:rPr>
          <w:rFonts w:ascii="Arial" w:hAnsi="Arial" w:cs="Arial"/>
          <w:color w:val="333333"/>
        </w:rPr>
        <w:t> значение размера шрифта (18px), и оно будет использоваться вместо </w:t>
      </w:r>
      <w:r>
        <w:rPr>
          <w:rFonts w:ascii="Arial" w:hAnsi="Arial" w:cs="Arial"/>
          <w:i/>
          <w:iCs/>
          <w:color w:val="333333"/>
        </w:rPr>
        <w:t>наследуемого</w:t>
      </w:r>
      <w:r>
        <w:rPr>
          <w:rFonts w:ascii="Arial" w:hAnsi="Arial" w:cs="Arial"/>
          <w:color w:val="333333"/>
        </w:rPr>
        <w:t> 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r>
        <w:rPr>
          <w:rFonts w:ascii="Arial" w:hAnsi="Arial" w:cs="Arial"/>
          <w:color w:val="333333"/>
        </w:rPr>
        <w:t> значения (14px). А ещё 18px станет новым наследуемым значением для потомков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nav</w:t>
      </w:r>
      <w:r>
        <w:rPr>
          <w:rFonts w:ascii="Arial" w:hAnsi="Arial" w:cs="Arial"/>
          <w:color w:val="333333"/>
        </w:rPr>
        <w:t>.</w:t>
      </w:r>
    </w:p>
    <w:p w14:paraId="0DA04E7E" w14:textId="77777777" w:rsidR="008D0863" w:rsidRDefault="008D0863" w:rsidP="008D086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на странице из примера будут заголовки, то их размер тоже будет отличаться от 14px. Дело в том, что размер для заголовков тоже кое-где явно задан (и это </w:t>
      </w:r>
      <w:r>
        <w:rPr>
          <w:rStyle w:val="a5"/>
          <w:rFonts w:ascii="Arial" w:hAnsi="Arial" w:cs="Arial"/>
          <w:color w:val="333333"/>
        </w:rPr>
        <w:t>кое-где</w:t>
      </w:r>
      <w:r>
        <w:rPr>
          <w:rFonts w:ascii="Arial" w:hAnsi="Arial" w:cs="Arial"/>
          <w:color w:val="333333"/>
        </w:rPr>
        <w:t> мы обсудим в 11 задании). А значит у заголовков есть объявленное значение, которое будет использоваться вместо наследуемого значения.</w:t>
      </w:r>
    </w:p>
    <w:p w14:paraId="59EFE840" w14:textId="77777777" w:rsidR="008D0863" w:rsidRDefault="008D0863" w:rsidP="008D086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убедимся, что наследование действительно работает. Смените название шрифта для всего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r>
        <w:rPr>
          <w:rFonts w:ascii="Arial" w:hAnsi="Arial" w:cs="Arial"/>
          <w:color w:val="333333"/>
        </w:rPr>
        <w:t>.</w:t>
      </w:r>
    </w:p>
    <w:p w14:paraId="6F534411" w14:textId="1AE9810F" w:rsidR="008D0863" w:rsidRDefault="008D0863" w:rsidP="00A00D98">
      <w:pPr>
        <w:spacing w:after="0"/>
        <w:ind w:firstLine="709"/>
        <w:jc w:val="both"/>
      </w:pPr>
    </w:p>
    <w:p w14:paraId="0B08CAD5" w14:textId="6B5A1190" w:rsidR="00490A03" w:rsidRDefault="00490A03" w:rsidP="00A00D98">
      <w:pPr>
        <w:spacing w:after="0"/>
        <w:ind w:firstLine="709"/>
        <w:jc w:val="both"/>
      </w:pPr>
    </w:p>
    <w:p w14:paraId="7960A663" w14:textId="0BDC2585" w:rsidR="00490A03" w:rsidRDefault="00490A03" w:rsidP="00A00D98">
      <w:pPr>
        <w:spacing w:after="0"/>
        <w:ind w:firstLine="709"/>
        <w:jc w:val="both"/>
      </w:pPr>
    </w:p>
    <w:p w14:paraId="1798150B" w14:textId="406C038A" w:rsidR="00490A03" w:rsidRDefault="00490A03" w:rsidP="00A00D98">
      <w:pPr>
        <w:spacing w:after="0"/>
        <w:ind w:firstLine="709"/>
        <w:jc w:val="both"/>
      </w:pPr>
    </w:p>
    <w:p w14:paraId="265283AD" w14:textId="77777777" w:rsidR="00490A03" w:rsidRDefault="00490A03" w:rsidP="00490A0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Ненаследуемые свойства</w:t>
      </w:r>
    </w:p>
    <w:p w14:paraId="46924197" w14:textId="77777777" w:rsidR="00490A03" w:rsidRDefault="00490A03" w:rsidP="00490A0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предыдущем задании мы перечислили основные наследуемые свойства. Но не все свойства наследуются. Основные ненаследуемые свойства — это параметры позиционирования, размеров, отступов, фона, рамок:</w:t>
      </w:r>
    </w:p>
    <w:p w14:paraId="73EB0B1B" w14:textId="77777777" w:rsidR="00490A03" w:rsidRPr="00490A03" w:rsidRDefault="00490A03" w:rsidP="00490A0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background, border, padding, margin, width, height, position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и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другие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</w:t>
      </w:r>
    </w:p>
    <w:p w14:paraId="1B15EF11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Не наследуются они из соображений здравого смысла. Например, если для какого-либо блока установлен внутренний отступ, автоматически выставлять такой же отступ каждому вложенному элементу нет никакой надобности. Эти параметры чаще всего уникальны для каждого отдельного блока.</w:t>
      </w:r>
    </w:p>
    <w:p w14:paraId="33811427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посмотрим что было бы, если бы все подряд свойства наследовались. Вот так, например, выглядел бы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nav</w:t>
      </w:r>
      <w:r>
        <w:rPr>
          <w:rFonts w:ascii="Arial" w:hAnsi="Arial" w:cs="Arial"/>
          <w:color w:val="333333"/>
        </w:rPr>
        <w:t> на главной странице при добавлении ему рамки (свойства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</w:t>
      </w:r>
      <w:r>
        <w:rPr>
          <w:rFonts w:ascii="Arial" w:hAnsi="Arial" w:cs="Arial"/>
          <w:color w:val="333333"/>
        </w:rPr>
        <w:t>):</w:t>
      </w:r>
    </w:p>
    <w:p w14:paraId="79EEDFC0" w14:textId="77777777" w:rsidR="00490A03" w:rsidRDefault="00490A03" w:rsidP="00490A03">
      <w:pPr>
        <w:pStyle w:val="2"/>
        <w:shd w:val="clear" w:color="auto" w:fill="4470C4"/>
        <w:spacing w:before="161" w:after="161" w:line="300" w:lineRule="atLeast"/>
        <w:rPr>
          <w:rFonts w:ascii="inherit" w:hAnsi="inherit" w:cs="Arial"/>
          <w:color w:val="FFFFFF"/>
        </w:rPr>
      </w:pPr>
      <w:r>
        <w:rPr>
          <w:rFonts w:ascii="inherit" w:hAnsi="inherit" w:cs="Arial"/>
          <w:color w:val="FFFFFF"/>
        </w:rPr>
        <w:t>Записи в блоге</w:t>
      </w:r>
    </w:p>
    <w:p w14:paraId="5C0AC2CF" w14:textId="77777777" w:rsidR="00490A03" w:rsidRDefault="00411053" w:rsidP="00490A03">
      <w:pPr>
        <w:numPr>
          <w:ilvl w:val="0"/>
          <w:numId w:val="11"/>
        </w:numPr>
        <w:shd w:val="clear" w:color="auto" w:fill="4470C4"/>
        <w:spacing w:before="151" w:after="151" w:line="390" w:lineRule="atLeast"/>
        <w:ind w:left="0"/>
        <w:rPr>
          <w:rFonts w:ascii="Arial" w:hAnsi="Arial" w:cs="Arial"/>
          <w:color w:val="FFFFFF"/>
        </w:rPr>
      </w:pPr>
      <w:hyperlink r:id="rId28" w:history="1">
        <w:r w:rsidR="00490A03">
          <w:rPr>
            <w:rStyle w:val="a4"/>
            <w:rFonts w:ascii="Arial" w:hAnsi="Arial" w:cs="Arial"/>
            <w:color w:val="FFFFFF"/>
          </w:rPr>
          <w:t>День первый. Как я забыл покормить кота</w:t>
        </w:r>
      </w:hyperlink>
    </w:p>
    <w:p w14:paraId="23E054FF" w14:textId="77777777" w:rsidR="00490A03" w:rsidRDefault="00411053" w:rsidP="00490A03">
      <w:pPr>
        <w:numPr>
          <w:ilvl w:val="0"/>
          <w:numId w:val="11"/>
        </w:numPr>
        <w:shd w:val="clear" w:color="auto" w:fill="4470C4"/>
        <w:spacing w:before="151" w:after="151" w:line="390" w:lineRule="atLeast"/>
        <w:ind w:left="0"/>
        <w:rPr>
          <w:rFonts w:ascii="Arial" w:hAnsi="Arial" w:cs="Arial"/>
          <w:color w:val="FFFFFF"/>
        </w:rPr>
      </w:pPr>
      <w:hyperlink r:id="rId29" w:history="1">
        <w:r w:rsidR="00490A03">
          <w:rPr>
            <w:rStyle w:val="a4"/>
            <w:rFonts w:ascii="Arial" w:hAnsi="Arial" w:cs="Arial"/>
            <w:color w:val="FFFFFF"/>
          </w:rPr>
          <w:t>День второй. Хочу быть верстальщиком</w:t>
        </w:r>
      </w:hyperlink>
    </w:p>
    <w:p w14:paraId="70296D49" w14:textId="77777777" w:rsidR="00490A03" w:rsidRDefault="00411053" w:rsidP="00490A03">
      <w:pPr>
        <w:numPr>
          <w:ilvl w:val="0"/>
          <w:numId w:val="11"/>
        </w:numPr>
        <w:shd w:val="clear" w:color="auto" w:fill="4470C4"/>
        <w:spacing w:before="151" w:after="151" w:line="390" w:lineRule="atLeast"/>
        <w:ind w:left="0"/>
        <w:rPr>
          <w:rFonts w:ascii="Arial" w:hAnsi="Arial" w:cs="Arial"/>
          <w:color w:val="FFFFFF"/>
        </w:rPr>
      </w:pPr>
      <w:hyperlink r:id="rId30" w:history="1">
        <w:r w:rsidR="00490A03">
          <w:rPr>
            <w:rStyle w:val="a4"/>
            <w:rFonts w:ascii="Arial" w:hAnsi="Arial" w:cs="Arial"/>
            <w:color w:val="FFFFFF"/>
          </w:rPr>
          <w:t>День третий. Мой кот на меня обиделся</w:t>
        </w:r>
      </w:hyperlink>
    </w:p>
    <w:p w14:paraId="005281A2" w14:textId="77777777" w:rsidR="00490A03" w:rsidRDefault="00490A03" w:rsidP="00490A0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возьмём это же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</w:t>
      </w:r>
      <w:r>
        <w:rPr>
          <w:rFonts w:ascii="Arial" w:hAnsi="Arial" w:cs="Arial"/>
          <w:color w:val="333333"/>
        </w:rPr>
        <w:t> и убедимся, что оно не наследуется.</w:t>
      </w:r>
    </w:p>
    <w:p w14:paraId="0AD095FC" w14:textId="7843DDEB" w:rsidR="00490A03" w:rsidRDefault="00490A03" w:rsidP="00A00D98">
      <w:pPr>
        <w:spacing w:after="0"/>
        <w:ind w:firstLine="709"/>
        <w:jc w:val="both"/>
      </w:pPr>
    </w:p>
    <w:p w14:paraId="5EA577CF" w14:textId="0CF21698" w:rsidR="00490A03" w:rsidRDefault="00490A03" w:rsidP="00A00D98">
      <w:pPr>
        <w:spacing w:after="0"/>
        <w:ind w:firstLine="709"/>
        <w:jc w:val="both"/>
      </w:pPr>
    </w:p>
    <w:p w14:paraId="3E598941" w14:textId="0BF359C2" w:rsidR="00490A03" w:rsidRDefault="00490A03" w:rsidP="00A00D98">
      <w:pPr>
        <w:spacing w:after="0"/>
        <w:ind w:firstLine="709"/>
        <w:jc w:val="both"/>
      </w:pPr>
    </w:p>
    <w:p w14:paraId="11C72479" w14:textId="1FCEE3E4" w:rsidR="00490A03" w:rsidRDefault="00490A03" w:rsidP="00A00D98">
      <w:pPr>
        <w:spacing w:after="0"/>
        <w:ind w:firstLine="709"/>
        <w:jc w:val="both"/>
      </w:pPr>
    </w:p>
    <w:p w14:paraId="5F096291" w14:textId="06172C1F" w:rsidR="00490A03" w:rsidRDefault="00490A03" w:rsidP="00A00D98">
      <w:pPr>
        <w:spacing w:after="0"/>
        <w:ind w:firstLine="709"/>
        <w:jc w:val="both"/>
      </w:pPr>
    </w:p>
    <w:p w14:paraId="420453C3" w14:textId="3B0E4A04" w:rsidR="00490A03" w:rsidRDefault="00490A03" w:rsidP="00A00D98">
      <w:pPr>
        <w:spacing w:after="0"/>
        <w:ind w:firstLine="709"/>
        <w:jc w:val="both"/>
      </w:pPr>
    </w:p>
    <w:p w14:paraId="2E3A3DB1" w14:textId="0B5D78A9" w:rsidR="00490A03" w:rsidRDefault="00490A03" w:rsidP="00A00D98">
      <w:pPr>
        <w:spacing w:after="0"/>
        <w:ind w:firstLine="709"/>
        <w:jc w:val="both"/>
      </w:pPr>
    </w:p>
    <w:p w14:paraId="1BEA9834" w14:textId="11DDCE32" w:rsidR="00490A03" w:rsidRDefault="00490A03" w:rsidP="00A00D98">
      <w:pPr>
        <w:spacing w:after="0"/>
        <w:ind w:firstLine="709"/>
        <w:jc w:val="both"/>
      </w:pPr>
    </w:p>
    <w:p w14:paraId="053C1CB3" w14:textId="6E25ABE8" w:rsidR="00490A03" w:rsidRDefault="00490A03" w:rsidP="00A00D98">
      <w:pPr>
        <w:spacing w:after="0"/>
        <w:ind w:firstLine="709"/>
        <w:jc w:val="both"/>
      </w:pPr>
    </w:p>
    <w:p w14:paraId="3640DBEB" w14:textId="71418AEE" w:rsidR="00490A03" w:rsidRDefault="00490A03" w:rsidP="00A00D98">
      <w:pPr>
        <w:spacing w:after="0"/>
        <w:ind w:firstLine="709"/>
        <w:jc w:val="both"/>
      </w:pPr>
    </w:p>
    <w:p w14:paraId="7A7BAE04" w14:textId="75CFBC79" w:rsidR="00490A03" w:rsidRDefault="00490A03" w:rsidP="00A00D98">
      <w:pPr>
        <w:spacing w:after="0"/>
        <w:ind w:firstLine="709"/>
        <w:jc w:val="both"/>
      </w:pPr>
    </w:p>
    <w:p w14:paraId="3D7E52E3" w14:textId="323E9BB8" w:rsidR="00490A03" w:rsidRDefault="00490A03" w:rsidP="00A00D98">
      <w:pPr>
        <w:spacing w:after="0"/>
        <w:ind w:firstLine="709"/>
        <w:jc w:val="both"/>
      </w:pPr>
    </w:p>
    <w:p w14:paraId="26E89FBD" w14:textId="4544CA7C" w:rsidR="00490A03" w:rsidRDefault="00490A03" w:rsidP="00A00D98">
      <w:pPr>
        <w:spacing w:after="0"/>
        <w:ind w:firstLine="709"/>
        <w:jc w:val="both"/>
      </w:pPr>
    </w:p>
    <w:p w14:paraId="7B18D30E" w14:textId="0265C264" w:rsidR="00490A03" w:rsidRDefault="00490A03" w:rsidP="00A00D98">
      <w:pPr>
        <w:spacing w:after="0"/>
        <w:ind w:firstLine="709"/>
        <w:jc w:val="both"/>
      </w:pPr>
    </w:p>
    <w:p w14:paraId="14DF2503" w14:textId="4F9B9DC9" w:rsidR="00490A03" w:rsidRDefault="00490A03" w:rsidP="00A00D98">
      <w:pPr>
        <w:spacing w:after="0"/>
        <w:ind w:firstLine="709"/>
        <w:jc w:val="both"/>
      </w:pPr>
    </w:p>
    <w:p w14:paraId="2001139E" w14:textId="645A67F1" w:rsidR="00490A03" w:rsidRDefault="00490A03" w:rsidP="00A00D98">
      <w:pPr>
        <w:spacing w:after="0"/>
        <w:ind w:firstLine="709"/>
        <w:jc w:val="both"/>
      </w:pPr>
    </w:p>
    <w:p w14:paraId="7B5276B1" w14:textId="25A064F4" w:rsidR="00490A03" w:rsidRDefault="00490A03" w:rsidP="00A00D98">
      <w:pPr>
        <w:spacing w:after="0"/>
        <w:ind w:firstLine="709"/>
        <w:jc w:val="both"/>
      </w:pPr>
    </w:p>
    <w:p w14:paraId="154DB9D6" w14:textId="61DF0E5F" w:rsidR="00490A03" w:rsidRDefault="00490A03" w:rsidP="00A00D98">
      <w:pPr>
        <w:spacing w:after="0"/>
        <w:ind w:firstLine="709"/>
        <w:jc w:val="both"/>
      </w:pPr>
    </w:p>
    <w:p w14:paraId="4537453A" w14:textId="74679F6E" w:rsidR="00490A03" w:rsidRDefault="00490A03" w:rsidP="00A00D98">
      <w:pPr>
        <w:spacing w:after="0"/>
        <w:ind w:firstLine="709"/>
        <w:jc w:val="both"/>
      </w:pPr>
    </w:p>
    <w:p w14:paraId="465C253D" w14:textId="580D6CC0" w:rsidR="00490A03" w:rsidRDefault="00490A03" w:rsidP="00A00D98">
      <w:pPr>
        <w:spacing w:after="0"/>
        <w:ind w:firstLine="709"/>
        <w:jc w:val="both"/>
      </w:pPr>
    </w:p>
    <w:p w14:paraId="1611E88E" w14:textId="48134B27" w:rsidR="00490A03" w:rsidRDefault="00490A03" w:rsidP="00A00D98">
      <w:pPr>
        <w:spacing w:after="0"/>
        <w:ind w:firstLine="709"/>
        <w:jc w:val="both"/>
      </w:pPr>
    </w:p>
    <w:p w14:paraId="35A4FFEA" w14:textId="77777777" w:rsidR="00490A03" w:rsidRDefault="00490A03" w:rsidP="00490A0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Составные свойства</w:t>
      </w:r>
    </w:p>
    <w:p w14:paraId="15FA8190" w14:textId="77777777" w:rsidR="00490A03" w:rsidRDefault="00490A03" w:rsidP="00490A0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CSS есть обычные свойства, управляющие одним параметром отображения, и есть составные свойства, управляющие одновременно несколькими параметрами.</w:t>
      </w:r>
    </w:p>
    <w:p w14:paraId="464924B7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Например,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font-size</w:t>
      </w:r>
      <w:r>
        <w:rPr>
          <w:rFonts w:ascii="Arial" w:hAnsi="Arial" w:cs="Arial"/>
          <w:color w:val="333333"/>
        </w:rPr>
        <w:t> — обычное, оно управляет только размером шрифта. А 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</w:t>
      </w:r>
      <w:r>
        <w:rPr>
          <w:rFonts w:ascii="Arial" w:hAnsi="Arial" w:cs="Arial"/>
          <w:color w:val="333333"/>
        </w:rPr>
        <w:t> — составное, оно задаёт сразу шесть параметров: размер и название шрифта, высоту строки и некоторые другие. Браузер всегда «расшифровывает» составные свойства в обычные. Например, такое составное свойство:</w:t>
      </w:r>
    </w:p>
    <w:p w14:paraId="7F124B2E" w14:textId="77777777" w:rsidR="00490A03" w:rsidRPr="00490A03" w:rsidRDefault="00490A03" w:rsidP="00490A0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font: 16px/26px "Arial", sans-serif;</w:t>
      </w:r>
    </w:p>
    <w:p w14:paraId="7BDB2795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 «расшифрует» в такой набор обычных свойств и их значений:</w:t>
      </w:r>
    </w:p>
    <w:p w14:paraId="218A7358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font-size: 16px;                  /* было задано в font */</w:t>
      </w:r>
    </w:p>
    <w:p w14:paraId="5777C651" w14:textId="77777777" w:rsidR="00490A03" w:rsidRP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line-height: 26px;               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было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задано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в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font */</w:t>
      </w:r>
    </w:p>
    <w:p w14:paraId="28FFF8FA" w14:textId="77777777" w:rsidR="00490A03" w:rsidRP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font-family: "Arial", sans-serif;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было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задано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в</w:t>
      </w: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font */</w:t>
      </w:r>
    </w:p>
    <w:p w14:paraId="7EFF69B4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font-weight: normal;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          /* не было задано в font */</w:t>
      </w:r>
    </w:p>
    <w:p w14:paraId="27872B42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font-style: normal;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           /* не было задано в font */</w:t>
      </w:r>
    </w:p>
    <w:p w14:paraId="0793490A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font-variant: normal;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         /* не было задано в font */</w:t>
      </w:r>
    </w:p>
    <w:p w14:paraId="3865B1BE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значение обычного свойства не было задано в составном, то браузер при «расшифровке» использует </w:t>
      </w:r>
      <w:r>
        <w:rPr>
          <w:rFonts w:ascii="Arial" w:hAnsi="Arial" w:cs="Arial"/>
          <w:i/>
          <w:iCs/>
          <w:color w:val="333333"/>
        </w:rPr>
        <w:t>исходное значение</w:t>
      </w:r>
      <w:r>
        <w:rPr>
          <w:rFonts w:ascii="Arial" w:hAnsi="Arial" w:cs="Arial"/>
          <w:color w:val="333333"/>
        </w:rPr>
        <w:t> этого свойства. В примере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16px</w:t>
      </w:r>
      <w:r>
        <w:rPr>
          <w:rFonts w:ascii="Arial" w:hAnsi="Arial" w:cs="Arial"/>
          <w:color w:val="333333"/>
        </w:rPr>
        <w:t> для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font-size</w:t>
      </w:r>
      <w:r>
        <w:rPr>
          <w:rFonts w:ascii="Arial" w:hAnsi="Arial" w:cs="Arial"/>
          <w:color w:val="333333"/>
        </w:rPr>
        <w:t> взято из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</w:t>
      </w:r>
      <w:r>
        <w:rPr>
          <w:rFonts w:ascii="Arial" w:hAnsi="Arial" w:cs="Arial"/>
          <w:color w:val="333333"/>
        </w:rPr>
        <w:t>, а для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font-weight</w:t>
      </w:r>
      <w:r>
        <w:rPr>
          <w:rFonts w:ascii="Arial" w:hAnsi="Arial" w:cs="Arial"/>
          <w:color w:val="333333"/>
        </w:rPr>
        <w:t> использовано исходное значение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.</w:t>
      </w:r>
    </w:p>
    <w:p w14:paraId="306086D6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Составное свойство </w:t>
      </w:r>
      <w:r>
        <w:rPr>
          <w:rStyle w:val="a5"/>
          <w:rFonts w:ascii="Arial" w:hAnsi="Arial" w:cs="Arial"/>
          <w:color w:val="333333"/>
        </w:rPr>
        <w:t>всегда</w:t>
      </w:r>
      <w:r>
        <w:rPr>
          <w:rFonts w:ascii="Arial" w:hAnsi="Arial" w:cs="Arial"/>
          <w:color w:val="333333"/>
        </w:rPr>
        <w:t> задаёт значения </w:t>
      </w:r>
      <w:r>
        <w:rPr>
          <w:rStyle w:val="a5"/>
          <w:rFonts w:ascii="Arial" w:hAnsi="Arial" w:cs="Arial"/>
          <w:color w:val="333333"/>
        </w:rPr>
        <w:t>всем</w:t>
      </w:r>
      <w:r>
        <w:rPr>
          <w:rFonts w:ascii="Arial" w:hAnsi="Arial" w:cs="Arial"/>
          <w:color w:val="333333"/>
        </w:rPr>
        <w:t> своим компонентам. Для не заданных явно компонентов используются исходные значения. Поэтому составные свойства нужно использовать с осторожностью. Например, если забыть описать высоту строки:</w:t>
      </w:r>
    </w:p>
    <w:p w14:paraId="02219E28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font: 16px "Arial", sans-serif;</w:t>
      </w:r>
    </w:p>
    <w:p w14:paraId="5EBD12E9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для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 браузер возьмёт исходное значение, и внешний вид текста может оказаться плохим.</w:t>
      </w:r>
    </w:p>
    <w:p w14:paraId="168B5F33" w14:textId="77777777" w:rsidR="00490A03" w:rsidRDefault="00490A03" w:rsidP="00490A0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Пора добавить странице блога красивый фон. Используем для этого составное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background</w:t>
      </w:r>
      <w:r>
        <w:rPr>
          <w:rFonts w:ascii="Arial" w:hAnsi="Arial" w:cs="Arial"/>
          <w:color w:val="333333"/>
        </w:rPr>
        <w:t>.</w:t>
      </w:r>
    </w:p>
    <w:p w14:paraId="27370085" w14:textId="7BCFD6E1" w:rsidR="00490A03" w:rsidRDefault="00490A03" w:rsidP="00A00D98">
      <w:pPr>
        <w:spacing w:after="0"/>
        <w:ind w:firstLine="709"/>
        <w:jc w:val="both"/>
      </w:pPr>
    </w:p>
    <w:p w14:paraId="6F736E25" w14:textId="3A557DC0" w:rsidR="00490A03" w:rsidRDefault="00490A03" w:rsidP="00A00D98">
      <w:pPr>
        <w:spacing w:after="0"/>
        <w:ind w:firstLine="709"/>
        <w:jc w:val="both"/>
      </w:pPr>
    </w:p>
    <w:p w14:paraId="7CC5EF69" w14:textId="507E85FB" w:rsidR="00490A03" w:rsidRDefault="00490A03" w:rsidP="00A00D98">
      <w:pPr>
        <w:spacing w:after="0"/>
        <w:ind w:firstLine="709"/>
        <w:jc w:val="both"/>
      </w:pPr>
    </w:p>
    <w:p w14:paraId="20E6CB52" w14:textId="5112DA29" w:rsidR="00490A03" w:rsidRDefault="00490A03" w:rsidP="00A00D98">
      <w:pPr>
        <w:spacing w:after="0"/>
        <w:ind w:firstLine="709"/>
        <w:jc w:val="both"/>
      </w:pPr>
    </w:p>
    <w:p w14:paraId="71B2FA8B" w14:textId="77777777" w:rsidR="00490A03" w:rsidRDefault="00490A03" w:rsidP="00490A0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Типы значений: абсолютные и относительные</w:t>
      </w:r>
    </w:p>
    <w:p w14:paraId="7A428D4B" w14:textId="77777777" w:rsidR="00490A03" w:rsidRDefault="00490A03" w:rsidP="00490A0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Давайте сделаем аватарку модной, то есть круглой. Можно увеличить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border-radius</w:t>
      </w:r>
      <w:r>
        <w:rPr>
          <w:rFonts w:ascii="Arial" w:hAnsi="Arial" w:cs="Arial"/>
          <w:color w:val="333333"/>
        </w:rPr>
        <w:t> до половины размера аватарки, то есть 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40px</w:t>
      </w:r>
      <w:r>
        <w:rPr>
          <w:rFonts w:ascii="Arial" w:hAnsi="Arial" w:cs="Arial"/>
          <w:color w:val="333333"/>
        </w:rPr>
        <w:t>, и получить круг. Но если потом появится новая аватарка с другими размерами, то снова придётся менять стили. Можно ли сразу сделать универсально? Да! С помощью процентов:</w:t>
      </w:r>
    </w:p>
    <w:p w14:paraId="66337E8A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border-radius: 50%;</w:t>
      </w:r>
    </w:p>
    <w:p w14:paraId="608A5D8E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радиус скругления задать в процентах, то он будет рассчитываться </w:t>
      </w:r>
      <w:r>
        <w:rPr>
          <w:rStyle w:val="a5"/>
          <w:rFonts w:ascii="Arial" w:hAnsi="Arial" w:cs="Arial"/>
          <w:color w:val="333333"/>
        </w:rPr>
        <w:t>относительно</w:t>
      </w:r>
      <w:r>
        <w:rPr>
          <w:rFonts w:ascii="Arial" w:hAnsi="Arial" w:cs="Arial"/>
          <w:color w:val="333333"/>
        </w:rPr>
        <w:t> размеров элемента и будет изменяться вместе с этими размерами. Если этот радиус задать в пикселях, то он </w:t>
      </w:r>
      <w:r>
        <w:rPr>
          <w:rStyle w:val="a5"/>
          <w:rFonts w:ascii="Arial" w:hAnsi="Arial" w:cs="Arial"/>
          <w:color w:val="333333"/>
        </w:rPr>
        <w:t>абсолютно</w:t>
      </w:r>
      <w:r>
        <w:rPr>
          <w:rFonts w:ascii="Arial" w:hAnsi="Arial" w:cs="Arial"/>
          <w:color w:val="333333"/>
        </w:rPr>
        <w:t> всегда будет одинаковым. Вот и единицы измерения в CSS делятся на </w:t>
      </w:r>
      <w:r>
        <w:rPr>
          <w:rFonts w:ascii="Arial" w:hAnsi="Arial" w:cs="Arial"/>
          <w:i/>
          <w:iCs/>
          <w:color w:val="333333"/>
        </w:rPr>
        <w:t>абсолютные</w:t>
      </w:r>
      <w:r>
        <w:rPr>
          <w:rFonts w:ascii="Arial" w:hAnsi="Arial" w:cs="Arial"/>
          <w:color w:val="333333"/>
        </w:rPr>
        <w:t> и </w:t>
      </w:r>
      <w:r>
        <w:rPr>
          <w:rFonts w:ascii="Arial" w:hAnsi="Arial" w:cs="Arial"/>
          <w:i/>
          <w:iCs/>
          <w:color w:val="333333"/>
        </w:rPr>
        <w:t>относительные</w:t>
      </w:r>
      <w:r>
        <w:rPr>
          <w:rFonts w:ascii="Arial" w:hAnsi="Arial" w:cs="Arial"/>
          <w:color w:val="333333"/>
        </w:rPr>
        <w:t>.</w:t>
      </w:r>
    </w:p>
    <w:p w14:paraId="3734003B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Абсолютные единицы измерения привязаны к настоящим физическим размерам и связаны между собой жёсткими пропорциями. Примеры абсолютных единиц измерения:</w:t>
      </w:r>
    </w:p>
    <w:p w14:paraId="60F9A3A2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font-size: 1cm;  /* 1 сантиметр  */</w:t>
      </w:r>
    </w:p>
    <w:p w14:paraId="640773A3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font-size: 10mm; /* В 1 сантиметре 10 миллиметров */</w:t>
      </w:r>
    </w:p>
    <w:p w14:paraId="0CEC22BD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font-size: 38px; /* В 1 сантиметре 38 </w:t>
      </w:r>
      <w:del w:id="6" w:author="Unknown">
        <w:r>
          <w:rPr>
            <w:rStyle w:val="HTML1"/>
            <w:rFonts w:ascii="Consolas" w:hAnsi="Consolas" w:cs="Consolas"/>
            <w:color w:val="333333"/>
            <w:bdr w:val="none" w:sz="0" w:space="0" w:color="auto" w:frame="1"/>
          </w:rPr>
          <w:delText>попугаев</w:delText>
        </w:r>
      </w:del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пикселей */</w:t>
      </w:r>
    </w:p>
    <w:p w14:paraId="59FD5D10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Пиксели,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, используют чаще всего, остальные абсолютные единицы почти не применяют.</w:t>
      </w:r>
    </w:p>
    <w:p w14:paraId="67E815B0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Относительные единицы измерения описывают значения, которые зависят от других значений. Например, ширина элемента в процентах зависит от ширины родительского элемента, а ширина элемента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r>
        <w:rPr>
          <w:rFonts w:ascii="Arial" w:hAnsi="Arial" w:cs="Arial"/>
          <w:color w:val="333333"/>
        </w:rPr>
        <w:t> зависит от размера шрифта самого элемента.</w:t>
      </w:r>
    </w:p>
    <w:p w14:paraId="4D94E9D6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относительным единицам относятся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rem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vh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vw</w:t>
      </w:r>
      <w:r>
        <w:rPr>
          <w:rFonts w:ascii="Arial" w:hAnsi="Arial" w:cs="Arial"/>
          <w:color w:val="333333"/>
        </w:rPr>
        <w:t> и некоторые другие, ну и, конечно же, проценты. Каждая из таких единиц решает свой круг задач. Например, проценты используют для «резиновой» вёрстки, 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r>
        <w:rPr>
          <w:rFonts w:ascii="Arial" w:hAnsi="Arial" w:cs="Arial"/>
          <w:color w:val="333333"/>
        </w:rPr>
        <w:t> применяют в вёрстке государственных сайтов с особыми дополнительными требованиями к масштабированию текста.</w:t>
      </w:r>
    </w:p>
    <w:p w14:paraId="64DB9BF8" w14:textId="77777777" w:rsidR="00490A03" w:rsidRDefault="00490A03" w:rsidP="00490A03">
      <w:pPr>
        <w:pStyle w:val="info"/>
        <w:pBdr>
          <w:top w:val="single" w:sz="6" w:space="18" w:color="CCCCCC"/>
          <w:left w:val="single" w:sz="6" w:space="18" w:color="CCCCCC"/>
          <w:bottom w:val="single" w:sz="6" w:space="15" w:color="CCCCCC"/>
          <w:right w:val="single" w:sz="6" w:space="18" w:color="CCCCCC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Перечень всех </w:t>
      </w:r>
      <w:hyperlink r:id="rId31" w:anchor="absolute-lengths" w:tgtFrame="_blank" w:history="1">
        <w:r>
          <w:rPr>
            <w:rStyle w:val="a4"/>
            <w:rFonts w:ascii="Arial" w:hAnsi="Arial" w:cs="Arial"/>
            <w:color w:val="3527B6"/>
          </w:rPr>
          <w:t>абсолютных единиц измерения</w:t>
        </w:r>
      </w:hyperlink>
      <w:r>
        <w:rPr>
          <w:rFonts w:ascii="Arial" w:hAnsi="Arial" w:cs="Arial"/>
          <w:color w:val="333333"/>
        </w:rPr>
        <w:t> и их соотношений есть в спецификации. Там же, в спецификации, есть перечень всех </w:t>
      </w:r>
      <w:hyperlink r:id="rId32" w:anchor="relative-lengths" w:tgtFrame="_blank" w:history="1">
        <w:r>
          <w:rPr>
            <w:rStyle w:val="a4"/>
            <w:rFonts w:ascii="Arial" w:hAnsi="Arial" w:cs="Arial"/>
            <w:color w:val="3527B6"/>
          </w:rPr>
          <w:t>относительных единиц измерения</w:t>
        </w:r>
      </w:hyperlink>
      <w:r>
        <w:rPr>
          <w:rFonts w:ascii="Arial" w:hAnsi="Arial" w:cs="Arial"/>
          <w:color w:val="333333"/>
        </w:rPr>
        <w:t> и описание правил расчёта.</w:t>
      </w:r>
    </w:p>
    <w:p w14:paraId="5B483AC6" w14:textId="57FB6224" w:rsidR="00490A03" w:rsidRDefault="00490A03" w:rsidP="00A00D98">
      <w:pPr>
        <w:spacing w:after="0"/>
        <w:ind w:firstLine="709"/>
        <w:jc w:val="both"/>
      </w:pPr>
    </w:p>
    <w:p w14:paraId="61F0F23E" w14:textId="738A1554" w:rsidR="00490A03" w:rsidRDefault="00490A03" w:rsidP="00A00D98">
      <w:pPr>
        <w:spacing w:after="0"/>
        <w:ind w:firstLine="709"/>
        <w:jc w:val="both"/>
      </w:pPr>
    </w:p>
    <w:p w14:paraId="13612B6F" w14:textId="11CBF4CE" w:rsidR="00490A03" w:rsidRDefault="00490A03" w:rsidP="00A00D98">
      <w:pPr>
        <w:spacing w:after="0"/>
        <w:ind w:firstLine="709"/>
        <w:jc w:val="both"/>
      </w:pPr>
    </w:p>
    <w:p w14:paraId="587B2E25" w14:textId="08A61AD6" w:rsidR="00490A03" w:rsidRDefault="00490A03" w:rsidP="00A00D98">
      <w:pPr>
        <w:spacing w:after="0"/>
        <w:ind w:firstLine="709"/>
        <w:jc w:val="both"/>
      </w:pPr>
    </w:p>
    <w:p w14:paraId="67602B9A" w14:textId="6F75A50F" w:rsidR="00490A03" w:rsidRDefault="00490A03" w:rsidP="00A00D98">
      <w:pPr>
        <w:spacing w:after="0"/>
        <w:ind w:firstLine="709"/>
        <w:jc w:val="both"/>
      </w:pPr>
    </w:p>
    <w:p w14:paraId="13A4B3AC" w14:textId="77777777" w:rsidR="00490A03" w:rsidRDefault="00490A03" w:rsidP="00490A0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Селекторы по тегам и по классам</w:t>
      </w:r>
    </w:p>
    <w:p w14:paraId="308D96EA" w14:textId="77777777" w:rsidR="00490A03" w:rsidRDefault="00490A03" w:rsidP="00490A0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Помните, на втором шаге мы познакомились с селекторами по тегам и по классам? И даже попробовали стилизовать один из тегов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nav</w:t>
      </w:r>
      <w:r>
        <w:rPr>
          <w:rFonts w:ascii="Arial" w:hAnsi="Arial" w:cs="Arial"/>
          <w:color w:val="333333"/>
        </w:rPr>
        <w:t>. Наш проект растёт, количество стилей увеличивается, поэтому пришло время разобраться, как лучше использовать эти селекторы, чтобы избежать ошибок в будущем.</w:t>
      </w:r>
    </w:p>
    <w:p w14:paraId="42E36926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Представьте, что вам нужно застилизовать список,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ul</w:t>
      </w:r>
      <w:r>
        <w:rPr>
          <w:rFonts w:ascii="Arial" w:hAnsi="Arial" w:cs="Arial"/>
          <w:color w:val="333333"/>
        </w:rPr>
        <w:t>. Казалось бы, можно сделать вот так и дело с концом:</w:t>
      </w:r>
    </w:p>
    <w:p w14:paraId="29459DFD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ul {</w:t>
      </w:r>
    </w:p>
    <w:p w14:paraId="6ECABBD0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свойство: значение;</w:t>
      </w:r>
    </w:p>
    <w:p w14:paraId="729410A6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354F9456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вот незадача, на странице может быть несколько списков, и стили применятся ко всем спискам, даже к тем, которые вы менять не хотели. Чтобы избежать таких ситуаций, лучше не использовать селекторы по тегам или использовать их как можно реже.</w:t>
      </w:r>
    </w:p>
    <w:p w14:paraId="48FA6D9A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Нашу проблему отлично решает использование селектора по классу. Добавив нужный класс к элементу разметки, мы будем уверены, что стили применятся именно к этому элементу и ни к какому больше.</w:t>
      </w:r>
    </w:p>
    <w:p w14:paraId="4A4B75ED" w14:textId="77777777" w:rsidR="00490A03" w:rsidRDefault="00490A03" w:rsidP="00490A0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проведём небольшое улучшение кода и в CSS-правиле для навигации заменим селектор по тегу на селектор по классу.</w:t>
      </w:r>
    </w:p>
    <w:p w14:paraId="0F4A22CB" w14:textId="4BF7DBCA" w:rsidR="00490A03" w:rsidRDefault="00490A03" w:rsidP="00A00D98">
      <w:pPr>
        <w:spacing w:after="0"/>
        <w:ind w:firstLine="709"/>
        <w:jc w:val="both"/>
      </w:pPr>
    </w:p>
    <w:p w14:paraId="7EB7B44A" w14:textId="688C67E7" w:rsidR="00490A03" w:rsidRDefault="00490A03" w:rsidP="00A00D98">
      <w:pPr>
        <w:spacing w:after="0"/>
        <w:ind w:firstLine="709"/>
        <w:jc w:val="both"/>
      </w:pPr>
    </w:p>
    <w:p w14:paraId="6D7AEDD8" w14:textId="20036B03" w:rsidR="00490A03" w:rsidRDefault="00490A03" w:rsidP="00A00D98">
      <w:pPr>
        <w:spacing w:after="0"/>
        <w:ind w:firstLine="709"/>
        <w:jc w:val="both"/>
      </w:pPr>
    </w:p>
    <w:p w14:paraId="63F66B93" w14:textId="77777777" w:rsidR="00490A03" w:rsidRDefault="00490A03" w:rsidP="00490A0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Вложенные селекторы</w:t>
      </w:r>
    </w:p>
    <w:p w14:paraId="7F89D48B" w14:textId="77777777" w:rsidR="00490A03" w:rsidRDefault="00490A03" w:rsidP="00490A0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Если селекторы по тегам нужно использовать пореже, а по классам почаще, то придётся каждому тегу в разметке добавлять класс? Нет, это ненужное усложнение кода.</w:t>
      </w:r>
    </w:p>
    <w:p w14:paraId="65ABD925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Зачем мы использовали классы? Чтобы </w:t>
      </w:r>
      <w:r>
        <w:rPr>
          <w:rStyle w:val="a5"/>
          <w:rFonts w:ascii="Arial" w:hAnsi="Arial" w:cs="Arial"/>
          <w:color w:val="333333"/>
        </w:rPr>
        <w:t>ограничить</w:t>
      </w:r>
      <w:r>
        <w:rPr>
          <w:rFonts w:ascii="Arial" w:hAnsi="Arial" w:cs="Arial"/>
          <w:color w:val="333333"/>
        </w:rPr>
        <w:t> количество тегов, к которым применится CSS-правило: не ко всем тегам, а к тегам с нужным классом. Но ограничивать область применения стилей можно и по-другому. Вот список внутри навигации:</w:t>
      </w:r>
    </w:p>
    <w:p w14:paraId="0CB65C00" w14:textId="77777777" w:rsidR="00490A03" w:rsidRP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&lt;nav class="blog-navigation"&gt;</w:t>
      </w:r>
    </w:p>
    <w:p w14:paraId="4AF433A2" w14:textId="77777777" w:rsidR="00490A03" w:rsidRP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90A0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&lt;ul&gt;…&lt;/ul&gt;</w:t>
      </w:r>
    </w:p>
    <w:p w14:paraId="156D9A35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&lt;/nav&gt;</w:t>
      </w:r>
    </w:p>
    <w:p w14:paraId="28C19A41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 применить стили только к этому списку? Первый способ: добавить ему класс и использовать селектор по этому классу. Второй способ: использовать специальный селектор, чтобы стили применялись к спискам внутри блока с классом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blog-navigation</w:t>
      </w:r>
      <w:r>
        <w:rPr>
          <w:rFonts w:ascii="Arial" w:hAnsi="Arial" w:cs="Arial"/>
          <w:color w:val="333333"/>
        </w:rPr>
        <w:t>.</w:t>
      </w:r>
    </w:p>
    <w:p w14:paraId="26476F87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 можете комбинировать любые типы селекторов через пробел. Такие селекторы называются </w:t>
      </w:r>
      <w:r>
        <w:rPr>
          <w:rFonts w:ascii="Arial" w:hAnsi="Arial" w:cs="Arial"/>
          <w:i/>
          <w:iCs/>
          <w:color w:val="333333"/>
        </w:rPr>
        <w:t>вложенными</w:t>
      </w:r>
      <w:r>
        <w:rPr>
          <w:rFonts w:ascii="Arial" w:hAnsi="Arial" w:cs="Arial"/>
          <w:color w:val="333333"/>
        </w:rPr>
        <w:t> или </w:t>
      </w:r>
      <w:r>
        <w:rPr>
          <w:rFonts w:ascii="Arial" w:hAnsi="Arial" w:cs="Arial"/>
          <w:i/>
          <w:iCs/>
          <w:color w:val="333333"/>
        </w:rPr>
        <w:t>контекстными</w:t>
      </w:r>
      <w:r>
        <w:rPr>
          <w:rFonts w:ascii="Arial" w:hAnsi="Arial" w:cs="Arial"/>
          <w:color w:val="333333"/>
        </w:rPr>
        <w:t> и читаются справа налево. Например:</w:t>
      </w:r>
    </w:p>
    <w:p w14:paraId="1D8E6590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nav a {…}        /* выберет теги a внутри тегов nav */</w:t>
      </w:r>
    </w:p>
    <w:p w14:paraId="7ADAFEC7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.menu ul {…}     /* теги ul внутри тегов с классом menu */</w:t>
      </w:r>
    </w:p>
    <w:p w14:paraId="3E6D24B6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.post .title {…} /* теги с классом title внутри тегов с классом post */</w:t>
      </w:r>
    </w:p>
    <w:p w14:paraId="7C261CE0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Узнали селектор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nav a</w:t>
      </w:r>
      <w:r>
        <w:rPr>
          <w:rFonts w:ascii="Arial" w:hAnsi="Arial" w:cs="Arial"/>
          <w:color w:val="333333"/>
        </w:rPr>
        <w:t> из </w:t>
      </w:r>
      <w:hyperlink r:id="rId33" w:tgtFrame="_blank" w:history="1">
        <w:r>
          <w:rPr>
            <w:rStyle w:val="a4"/>
            <w:rFonts w:ascii="Arial" w:hAnsi="Arial" w:cs="Arial"/>
            <w:color w:val="3527B6"/>
          </w:rPr>
          <w:t>второго задания</w:t>
        </w:r>
      </w:hyperlink>
      <w:r>
        <w:rPr>
          <w:rFonts w:ascii="Arial" w:hAnsi="Arial" w:cs="Arial"/>
          <w:color w:val="333333"/>
        </w:rPr>
        <w:t>? Он помог сделать ссылки белыми только в навигации, в остальном тексте они остались синими.</w:t>
      </w:r>
    </w:p>
    <w:p w14:paraId="5D2EB782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Комбинировать можно любое количество селекторов, но лучше использовать двойную или максимум тройную вложенность. Вложенные селекторы спасают нас от необходимости придумывать имена классов и загромождать ими разметку.</w:t>
      </w:r>
    </w:p>
    <w:p w14:paraId="6442D310" w14:textId="77777777" w:rsidR="00490A03" w:rsidRDefault="00490A03" w:rsidP="00490A0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изменим пару селекторов в стилях блога, а заодно улучшим оформление заголовков и элементов списка внутри навигации (уже используя правильные селекторы</w:t>
      </w:r>
    </w:p>
    <w:p w14:paraId="3E2D092A" w14:textId="72A7E8AC" w:rsidR="00490A03" w:rsidRDefault="00490A03" w:rsidP="00A00D98">
      <w:pPr>
        <w:spacing w:after="0"/>
        <w:ind w:firstLine="709"/>
        <w:jc w:val="both"/>
      </w:pPr>
    </w:p>
    <w:p w14:paraId="2E9602D9" w14:textId="4BF81C1E" w:rsidR="00490A03" w:rsidRDefault="00490A03" w:rsidP="00A00D98">
      <w:pPr>
        <w:spacing w:after="0"/>
        <w:ind w:firstLine="709"/>
        <w:jc w:val="both"/>
      </w:pPr>
    </w:p>
    <w:p w14:paraId="64E79F04" w14:textId="77777777" w:rsidR="00490A03" w:rsidRDefault="00490A03" w:rsidP="00490A0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Стили по умолчанию</w:t>
      </w:r>
    </w:p>
    <w:p w14:paraId="24CC56E3" w14:textId="77777777" w:rsidR="00490A03" w:rsidRDefault="00490A03" w:rsidP="00490A0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Некоторым элементам можно не задавать никаких стилей, но у них всё равно будет какое-то оформление. Например, списки «без стилей» выглядят так:</w:t>
      </w:r>
    </w:p>
    <w:p w14:paraId="4E2E14A9" w14:textId="77777777" w:rsidR="00490A03" w:rsidRDefault="00490A03" w:rsidP="00490A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первый пункт списка,</w:t>
      </w:r>
    </w:p>
    <w:p w14:paraId="58DB7B33" w14:textId="77777777" w:rsidR="00490A03" w:rsidRDefault="00490A03" w:rsidP="00490A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второй пункт списка,</w:t>
      </w:r>
    </w:p>
    <w:p w14:paraId="77122B44" w14:textId="77777777" w:rsidR="00490A03" w:rsidRDefault="00490A03" w:rsidP="00490A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третий пункт списка.</w:t>
      </w:r>
    </w:p>
    <w:p w14:paraId="0F12C472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списка есть отступы и маркеры, но откуда они берутся? Потому что список такой «сам по себе»? Нет! Параметры оформления тегов описываются только в CSS, и наши списки — не исключение. Значит где-то есть стили, в которых спискам заданы отступы и маркеры? Да! И эти стили хранятся внутри браузера, это браузерные стили по умолчанию.</w:t>
      </w:r>
    </w:p>
    <w:p w14:paraId="5E06FCE3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Помните, как в </w:t>
      </w:r>
      <w:hyperlink r:id="rId34" w:tgtFrame="_blank" w:history="1">
        <w:r>
          <w:rPr>
            <w:rStyle w:val="a4"/>
            <w:rFonts w:ascii="Arial" w:hAnsi="Arial" w:cs="Arial"/>
            <w:color w:val="3527B6"/>
          </w:rPr>
          <w:t>4 задании</w:t>
        </w:r>
      </w:hyperlink>
      <w:r>
        <w:rPr>
          <w:rFonts w:ascii="Arial" w:hAnsi="Arial" w:cs="Arial"/>
          <w:color w:val="333333"/>
        </w:rPr>
        <w:t> мы говорили, что размер шрифта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r>
        <w:rPr>
          <w:rFonts w:ascii="Arial" w:hAnsi="Arial" w:cs="Arial"/>
          <w:color w:val="333333"/>
        </w:rPr>
        <w:t> не будет наследоваться заголовками? Это происходит из-за того, что размер шрифта заголовков явно задан внутри браузерных стилей по умолчанию (и наследуемое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r>
        <w:rPr>
          <w:rFonts w:ascii="Arial" w:hAnsi="Arial" w:cs="Arial"/>
          <w:color w:val="333333"/>
        </w:rPr>
        <w:t> значение им не нужно).</w:t>
      </w:r>
    </w:p>
    <w:p w14:paraId="4D208880" w14:textId="77777777" w:rsidR="00490A03" w:rsidRDefault="00490A03" w:rsidP="00490A0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Ваши навыки существенно подросли! Пора сделать раздел про них более подробным. Как всегда начнём с разметки. Для описания уровня навыков лучше всего подойдёт список определений. Заодно посмотрите, что у тегов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dl/dt/dd</w:t>
      </w:r>
      <w:r>
        <w:rPr>
          <w:rFonts w:ascii="Arial" w:hAnsi="Arial" w:cs="Arial"/>
          <w:color w:val="333333"/>
        </w:rPr>
        <w:t> тоже есть стили по умолчанию.</w:t>
      </w:r>
    </w:p>
    <w:p w14:paraId="085B8A36" w14:textId="74216FE3" w:rsidR="00490A03" w:rsidRDefault="00490A03" w:rsidP="00A00D98">
      <w:pPr>
        <w:spacing w:after="0"/>
        <w:ind w:firstLine="709"/>
        <w:jc w:val="both"/>
      </w:pPr>
    </w:p>
    <w:p w14:paraId="41CE4C0E" w14:textId="224880D7" w:rsidR="00490A03" w:rsidRDefault="00490A03" w:rsidP="00A00D98">
      <w:pPr>
        <w:spacing w:after="0"/>
        <w:ind w:firstLine="709"/>
        <w:jc w:val="both"/>
      </w:pPr>
    </w:p>
    <w:p w14:paraId="52838415" w14:textId="1A6EFA84" w:rsidR="00490A03" w:rsidRDefault="00490A03" w:rsidP="00A00D98">
      <w:pPr>
        <w:spacing w:after="0"/>
        <w:ind w:firstLine="709"/>
        <w:jc w:val="both"/>
      </w:pPr>
    </w:p>
    <w:p w14:paraId="2E8D481C" w14:textId="7D142FD0" w:rsidR="00490A03" w:rsidRDefault="00490A03" w:rsidP="00A00D98">
      <w:pPr>
        <w:spacing w:after="0"/>
        <w:ind w:firstLine="709"/>
        <w:jc w:val="both"/>
      </w:pPr>
    </w:p>
    <w:p w14:paraId="0A7B3002" w14:textId="32ED7081" w:rsidR="00490A03" w:rsidRDefault="00490A03" w:rsidP="00A00D98">
      <w:pPr>
        <w:spacing w:after="0"/>
        <w:ind w:firstLine="709"/>
        <w:jc w:val="both"/>
      </w:pPr>
    </w:p>
    <w:p w14:paraId="5A01CC0B" w14:textId="11FDB145" w:rsidR="00490A03" w:rsidRDefault="00490A03" w:rsidP="00A00D98">
      <w:pPr>
        <w:spacing w:after="0"/>
        <w:ind w:firstLine="709"/>
        <w:jc w:val="both"/>
      </w:pPr>
    </w:p>
    <w:p w14:paraId="4C864D6D" w14:textId="575532A0" w:rsidR="00490A03" w:rsidRDefault="00490A03" w:rsidP="00A00D98">
      <w:pPr>
        <w:spacing w:after="0"/>
        <w:ind w:firstLine="709"/>
        <w:jc w:val="both"/>
      </w:pPr>
    </w:p>
    <w:p w14:paraId="7A8410C5" w14:textId="37843DF1" w:rsidR="00490A03" w:rsidRDefault="00490A03" w:rsidP="00A00D98">
      <w:pPr>
        <w:spacing w:after="0"/>
        <w:ind w:firstLine="709"/>
        <w:jc w:val="both"/>
      </w:pPr>
    </w:p>
    <w:p w14:paraId="67492170" w14:textId="7B94AC30" w:rsidR="00490A03" w:rsidRDefault="00490A03" w:rsidP="00A00D98">
      <w:pPr>
        <w:spacing w:after="0"/>
        <w:ind w:firstLine="709"/>
        <w:jc w:val="both"/>
      </w:pPr>
    </w:p>
    <w:p w14:paraId="119E99DD" w14:textId="0C816078" w:rsidR="00490A03" w:rsidRDefault="00490A03" w:rsidP="00A00D98">
      <w:pPr>
        <w:spacing w:after="0"/>
        <w:ind w:firstLine="709"/>
        <w:jc w:val="both"/>
      </w:pPr>
    </w:p>
    <w:p w14:paraId="5A5EA360" w14:textId="7BAE7429" w:rsidR="00490A03" w:rsidRDefault="00490A03" w:rsidP="00A00D98">
      <w:pPr>
        <w:spacing w:after="0"/>
        <w:ind w:firstLine="709"/>
        <w:jc w:val="both"/>
      </w:pPr>
    </w:p>
    <w:p w14:paraId="6EAB4460" w14:textId="3B6AFDE7" w:rsidR="00490A03" w:rsidRDefault="00490A03" w:rsidP="00A00D98">
      <w:pPr>
        <w:spacing w:after="0"/>
        <w:ind w:firstLine="709"/>
        <w:jc w:val="both"/>
      </w:pPr>
    </w:p>
    <w:p w14:paraId="129B5778" w14:textId="6C77542F" w:rsidR="00490A03" w:rsidRDefault="00490A03" w:rsidP="00A00D98">
      <w:pPr>
        <w:spacing w:after="0"/>
        <w:ind w:firstLine="709"/>
        <w:jc w:val="both"/>
      </w:pPr>
    </w:p>
    <w:p w14:paraId="38E574C1" w14:textId="55BCD652" w:rsidR="00490A03" w:rsidRDefault="00490A03" w:rsidP="00A00D98">
      <w:pPr>
        <w:spacing w:after="0"/>
        <w:ind w:firstLine="709"/>
        <w:jc w:val="both"/>
      </w:pPr>
    </w:p>
    <w:p w14:paraId="4876E932" w14:textId="14DD021A" w:rsidR="00490A03" w:rsidRDefault="00490A03" w:rsidP="00A00D98">
      <w:pPr>
        <w:spacing w:after="0"/>
        <w:ind w:firstLine="709"/>
        <w:jc w:val="both"/>
      </w:pPr>
    </w:p>
    <w:p w14:paraId="7DA6583D" w14:textId="71941039" w:rsidR="00490A03" w:rsidRDefault="00490A03" w:rsidP="00A00D98">
      <w:pPr>
        <w:spacing w:after="0"/>
        <w:ind w:firstLine="709"/>
        <w:jc w:val="both"/>
      </w:pPr>
    </w:p>
    <w:p w14:paraId="583F427B" w14:textId="0DE6588E" w:rsidR="00490A03" w:rsidRDefault="00490A03" w:rsidP="00A00D98">
      <w:pPr>
        <w:spacing w:after="0"/>
        <w:ind w:firstLine="709"/>
        <w:jc w:val="both"/>
      </w:pPr>
    </w:p>
    <w:p w14:paraId="58DFFA54" w14:textId="239351F1" w:rsidR="00490A03" w:rsidRDefault="00490A03" w:rsidP="00A00D98">
      <w:pPr>
        <w:spacing w:after="0"/>
        <w:ind w:firstLine="709"/>
        <w:jc w:val="both"/>
      </w:pPr>
    </w:p>
    <w:p w14:paraId="414A1983" w14:textId="77777777" w:rsidR="00490A03" w:rsidRDefault="00490A03" w:rsidP="00490A0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Каскадирование</w:t>
      </w:r>
    </w:p>
    <w:p w14:paraId="52C18437" w14:textId="77777777" w:rsidR="00490A03" w:rsidRDefault="00490A03" w:rsidP="00490A0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Вот мы и подобрались к одному из самых важных механизмов CSS — каскадности. Именно он скрывается за первой С в аббревиатуре CSS (Cascading Style Sheets).</w:t>
      </w:r>
    </w:p>
    <w:p w14:paraId="64FA12B6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браузер отрисовывает страницу, он должен определить итоговый вид каждого HTML-элемента. Для этого он собирает все CSS-правила, которые относятся к каждому элементу, ведь на элемент могут влиять сразу несколько CSS-правил. Например:</w:t>
      </w:r>
    </w:p>
    <w:p w14:paraId="68ACBD10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 class="beloved-color"&gt;Зелёный - мой любимый цвет&lt;/p&gt;</w:t>
      </w:r>
    </w:p>
    <w:p w14:paraId="45DDECB3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этот элемент могут одновременно влиять CSS-правила по тегу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r>
        <w:rPr>
          <w:rFonts w:ascii="Arial" w:hAnsi="Arial" w:cs="Arial"/>
          <w:color w:val="333333"/>
        </w:rPr>
        <w:t> и по классу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beloved-color</w:t>
      </w:r>
      <w:r>
        <w:rPr>
          <w:rFonts w:ascii="Arial" w:hAnsi="Arial" w:cs="Arial"/>
          <w:color w:val="333333"/>
        </w:rPr>
        <w:t> из наших стилей, да ещё и CSS-правило по тегу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r>
        <w:rPr>
          <w:rFonts w:ascii="Arial" w:hAnsi="Arial" w:cs="Arial"/>
          <w:color w:val="333333"/>
        </w:rPr>
        <w:t> из браузерных стилей.</w:t>
      </w:r>
    </w:p>
    <w:p w14:paraId="6DCE595B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того, как все правила для элемента собраны, браузер комбинирует все свойства из этих правил и применяет их к элементу. Если в наших стилях есть такой код:</w:t>
      </w:r>
    </w:p>
    <w:p w14:paraId="2046D918" w14:textId="77777777" w:rsidR="00490A03" w:rsidRPr="0088345F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p { font-size: 14px; }</w:t>
      </w:r>
    </w:p>
    <w:p w14:paraId="590329E3" w14:textId="77777777" w:rsidR="00490A03" w:rsidRPr="0088345F" w:rsidRDefault="00490A03" w:rsidP="00490A0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.beloved-color { color: green; }</w:t>
      </w:r>
    </w:p>
    <w:p w14:paraId="696ABDD5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 у нашего абзаца про цвет будет такой итоговый набор свойств и значений:</w:t>
      </w:r>
    </w:p>
    <w:p w14:paraId="3F018273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font-size: 14px; /* из правила для p в наших стилях */</w:t>
      </w:r>
    </w:p>
    <w:p w14:paraId="37F64919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green;    /* из правила для .beloved-color в наших стилях */</w:t>
      </w:r>
    </w:p>
    <w:p w14:paraId="7E5F1D51" w14:textId="77777777" w:rsidR="00490A03" w:rsidRDefault="00490A03" w:rsidP="00490A0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margin: 1em 0;   /* из правила для p в браузерных стилях */</w:t>
      </w:r>
    </w:p>
    <w:p w14:paraId="21F4B971" w14:textId="77777777" w:rsidR="00490A03" w:rsidRDefault="00490A03" w:rsidP="00490A0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Этот механизм комбинирования стилей из разных источников в итоговый набор свойств и значений для каждого HTML-элемента и называется каскадностью.</w:t>
      </w:r>
    </w:p>
    <w:p w14:paraId="447AF832" w14:textId="77777777" w:rsidR="00490A03" w:rsidRDefault="00490A03" w:rsidP="00490A0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продолжим оформление списка навыков, а заодно применим каскад.</w:t>
      </w:r>
    </w:p>
    <w:p w14:paraId="65BB53D4" w14:textId="0C489432" w:rsidR="00490A03" w:rsidRDefault="00490A03" w:rsidP="00A00D98">
      <w:pPr>
        <w:spacing w:after="0"/>
        <w:ind w:firstLine="709"/>
        <w:jc w:val="both"/>
      </w:pPr>
    </w:p>
    <w:p w14:paraId="576A07C5" w14:textId="19B906F5" w:rsidR="00321BA4" w:rsidRDefault="00321BA4" w:rsidP="00A00D98">
      <w:pPr>
        <w:spacing w:after="0"/>
        <w:ind w:firstLine="709"/>
        <w:jc w:val="both"/>
      </w:pPr>
    </w:p>
    <w:p w14:paraId="6A4C982D" w14:textId="1776F8E0" w:rsidR="00321BA4" w:rsidRDefault="00321BA4" w:rsidP="00A00D98">
      <w:pPr>
        <w:spacing w:after="0"/>
        <w:ind w:firstLine="709"/>
        <w:jc w:val="both"/>
      </w:pPr>
    </w:p>
    <w:p w14:paraId="4A366CE3" w14:textId="24FC0D32" w:rsidR="00321BA4" w:rsidRDefault="00321BA4" w:rsidP="00A00D98">
      <w:pPr>
        <w:spacing w:after="0"/>
        <w:ind w:firstLine="709"/>
        <w:jc w:val="both"/>
      </w:pPr>
    </w:p>
    <w:p w14:paraId="7492EAA3" w14:textId="43406740" w:rsidR="00321BA4" w:rsidRDefault="00321BA4" w:rsidP="00A00D98">
      <w:pPr>
        <w:spacing w:after="0"/>
        <w:ind w:firstLine="709"/>
        <w:jc w:val="both"/>
      </w:pPr>
    </w:p>
    <w:p w14:paraId="18C5DBCB" w14:textId="798DB08B" w:rsidR="00321BA4" w:rsidRDefault="00321BA4" w:rsidP="00A00D98">
      <w:pPr>
        <w:spacing w:after="0"/>
        <w:ind w:firstLine="709"/>
        <w:jc w:val="both"/>
      </w:pPr>
    </w:p>
    <w:p w14:paraId="4BBAAE5F" w14:textId="53C03F50" w:rsidR="00321BA4" w:rsidRDefault="00321BA4" w:rsidP="00A00D98">
      <w:pPr>
        <w:spacing w:after="0"/>
        <w:ind w:firstLine="709"/>
        <w:jc w:val="both"/>
      </w:pPr>
    </w:p>
    <w:p w14:paraId="1149C0DF" w14:textId="5578F890" w:rsidR="00321BA4" w:rsidRDefault="00321BA4" w:rsidP="00A00D98">
      <w:pPr>
        <w:spacing w:after="0"/>
        <w:ind w:firstLine="709"/>
        <w:jc w:val="both"/>
      </w:pPr>
    </w:p>
    <w:p w14:paraId="75D444B4" w14:textId="77777777" w:rsidR="00321BA4" w:rsidRDefault="00321BA4" w:rsidP="00321BA4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На один элемент могут действовать несколько CSS-правил. Если в этих правилах есть </w:t>
      </w:r>
      <w:r>
        <w:rPr>
          <w:rStyle w:val="a5"/>
          <w:rFonts w:ascii="Arial" w:hAnsi="Arial" w:cs="Arial"/>
          <w:color w:val="333333"/>
        </w:rPr>
        <w:t>одинаковые свойства</w:t>
      </w:r>
      <w:r>
        <w:rPr>
          <w:rFonts w:ascii="Arial" w:hAnsi="Arial" w:cs="Arial"/>
          <w:color w:val="333333"/>
        </w:rPr>
        <w:t> с </w:t>
      </w:r>
      <w:r>
        <w:rPr>
          <w:rStyle w:val="a5"/>
          <w:rFonts w:ascii="Arial" w:hAnsi="Arial" w:cs="Arial"/>
          <w:color w:val="333333"/>
        </w:rPr>
        <w:t>разными значениями</w:t>
      </w:r>
      <w:r>
        <w:rPr>
          <w:rFonts w:ascii="Arial" w:hAnsi="Arial" w:cs="Arial"/>
          <w:color w:val="333333"/>
        </w:rPr>
        <w:t>, то возникает конфликт. Например:</w:t>
      </w:r>
    </w:p>
    <w:p w14:paraId="6B5C9337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ul { list-style: disc; }                   /* браузерные стили */</w:t>
      </w:r>
    </w:p>
    <w:p w14:paraId="59889F7D" w14:textId="77777777" w:rsidR="00321BA4" w:rsidRPr="0088345F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.blog-navigation ul { list-style: none; } 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наши</w:t>
      </w: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стили</w:t>
      </w: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*/</w:t>
      </w:r>
    </w:p>
    <w:p w14:paraId="695B57A6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один и тот же список в нашем блоге действуют стили с разными значениями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list-style</w:t>
      </w:r>
      <w:r>
        <w:rPr>
          <w:rFonts w:ascii="Arial" w:hAnsi="Arial" w:cs="Arial"/>
          <w:color w:val="333333"/>
        </w:rPr>
        <w:t>. Это и есть конфликт, ведь у свойства может быть только одно значение.</w:t>
      </w:r>
    </w:p>
    <w:p w14:paraId="703E61F4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Браузеру нужно как-то решать, какими будут итоговые значения конфликтующих свойств. Конфликт разрешается максимум за три шага. Если на текущем шаге определиться не удалось, то выполняется следующий шаг. Вот эти шаги:</w:t>
      </w:r>
    </w:p>
    <w:p w14:paraId="2440C800" w14:textId="77777777" w:rsidR="00321BA4" w:rsidRDefault="00321BA4" w:rsidP="00321BA4">
      <w:pPr>
        <w:numPr>
          <w:ilvl w:val="0"/>
          <w:numId w:val="13"/>
        </w:numPr>
        <w:shd w:val="clear" w:color="auto" w:fill="FFFFFF"/>
        <w:spacing w:before="151" w:after="151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Сравниваются приоритеты стилевых файлов, в которых находятся конфликтующие свойства. Например, </w:t>
      </w:r>
      <w:r>
        <w:rPr>
          <w:rFonts w:ascii="Arial" w:hAnsi="Arial" w:cs="Arial"/>
          <w:i/>
          <w:iCs/>
          <w:color w:val="333333"/>
        </w:rPr>
        <w:t>авторские</w:t>
      </w:r>
      <w:r>
        <w:rPr>
          <w:rFonts w:ascii="Arial" w:hAnsi="Arial" w:cs="Arial"/>
          <w:color w:val="333333"/>
        </w:rPr>
        <w:t> (то есть наши) стили приоритетнее браузерных.</w:t>
      </w:r>
    </w:p>
    <w:p w14:paraId="6445734D" w14:textId="77777777" w:rsidR="00321BA4" w:rsidRDefault="00321BA4" w:rsidP="00321BA4">
      <w:pPr>
        <w:numPr>
          <w:ilvl w:val="0"/>
          <w:numId w:val="13"/>
        </w:numPr>
        <w:shd w:val="clear" w:color="auto" w:fill="FFFFFF"/>
        <w:spacing w:before="151" w:after="151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Сравнивается специфичность селекторов у CSS-правил с конфликтующими свойствами. Например, селектор по классу более специфичен, чем селектор по тегу.</w:t>
      </w:r>
    </w:p>
    <w:p w14:paraId="57653FDE" w14:textId="77777777" w:rsidR="00321BA4" w:rsidRDefault="00321BA4" w:rsidP="00321BA4">
      <w:pPr>
        <w:numPr>
          <w:ilvl w:val="0"/>
          <w:numId w:val="13"/>
        </w:numPr>
        <w:shd w:val="clear" w:color="auto" w:fill="FFFFFF"/>
        <w:spacing w:before="151" w:after="151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Побеждает то свойство, которое находится ниже в коде.</w:t>
      </w:r>
    </w:p>
    <w:p w14:paraId="624FFAE4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подробно разберём приоритеты, специфичность селекторов и прочие тонкости наследования и каскадирования в </w:t>
      </w:r>
      <w:hyperlink r:id="rId35" w:tgtFrame="_blank" w:history="1">
        <w:r>
          <w:rPr>
            <w:rStyle w:val="a4"/>
            <w:rFonts w:ascii="Arial" w:hAnsi="Arial" w:cs="Arial"/>
            <w:color w:val="3527B6"/>
          </w:rPr>
          <w:t>соответствующей части</w:t>
        </w:r>
      </w:hyperlink>
      <w:r>
        <w:rPr>
          <w:rFonts w:ascii="Arial" w:hAnsi="Arial" w:cs="Arial"/>
          <w:color w:val="333333"/>
        </w:rPr>
        <w:t>. А пока вспомните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margin: 0;</w:t>
      </w:r>
      <w:r>
        <w:rPr>
          <w:rFonts w:ascii="Arial" w:hAnsi="Arial" w:cs="Arial"/>
          <w:color w:val="333333"/>
        </w:rPr>
        <w:t> для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.skills dd</w:t>
      </w:r>
      <w:r>
        <w:rPr>
          <w:rFonts w:ascii="Arial" w:hAnsi="Arial" w:cs="Arial"/>
          <w:color w:val="333333"/>
        </w:rPr>
        <w:t> на прошлом шаге. Свойство из наших стилей (более приоритетных) вступило в конфликт со свойством из браузерных стилей и победило, обнулив отступы.</w:t>
      </w:r>
    </w:p>
    <w:p w14:paraId="3158F577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Другой конфликт возник в правиле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.skills dd</w:t>
      </w:r>
      <w:r>
        <w:rPr>
          <w:rFonts w:ascii="Arial" w:hAnsi="Arial" w:cs="Arial"/>
          <w:color w:val="333333"/>
        </w:rPr>
        <w:t> при появлении там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margin-bottom</w:t>
      </w:r>
      <w:r>
        <w:rPr>
          <w:rFonts w:ascii="Arial" w:hAnsi="Arial" w:cs="Arial"/>
          <w:color w:val="333333"/>
        </w:rPr>
        <w:t>:</w:t>
      </w:r>
    </w:p>
    <w:p w14:paraId="3CCD9AA4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margin: 0;</w:t>
      </w:r>
    </w:p>
    <w:p w14:paraId="36B25933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margin-bottom: 10px;</w:t>
      </w:r>
    </w:p>
    <w:p w14:paraId="7314C846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Каскад работает и внутри CSS-правил, поэтому в конфликт вступили «обычный»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margin-bottom</w:t>
      </w:r>
      <w:r>
        <w:rPr>
          <w:rFonts w:ascii="Arial" w:hAnsi="Arial" w:cs="Arial"/>
          <w:color w:val="333333"/>
        </w:rPr>
        <w:t> и аналогичный компонент составного свойства. «Обычное» свойство победило, так как находится ниже в коде:</w:t>
      </w:r>
    </w:p>
    <w:p w14:paraId="7F5421F5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margin-left: 0;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/* из составного свойства */</w:t>
      </w:r>
    </w:p>
    <w:p w14:paraId="59A7B002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margin-top: 0;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/* из составного свойства */</w:t>
      </w:r>
    </w:p>
    <w:p w14:paraId="11182E3F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margin-right: 0;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/* из составного свойства */</w:t>
      </w:r>
    </w:p>
    <w:p w14:paraId="67B2E17B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del w:id="7" w:author="Unknown">
        <w:r>
          <w:rPr>
            <w:rStyle w:val="HTML1"/>
            <w:rFonts w:ascii="Consolas" w:hAnsi="Consolas" w:cs="Consolas"/>
            <w:i/>
            <w:iCs/>
            <w:color w:val="333333"/>
            <w:bdr w:val="none" w:sz="0" w:space="0" w:color="auto" w:frame="1"/>
          </w:rPr>
          <w:delText>margin-bottom: 0;</w:delText>
        </w:r>
      </w:del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/* из составного свойства */</w:t>
      </w:r>
    </w:p>
    <w:p w14:paraId="5481072C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margin-bottom: 10px;</w:t>
      </w:r>
    </w:p>
    <w:p w14:paraId="74FCF481" w14:textId="77777777" w:rsidR="00321BA4" w:rsidRDefault="00321BA4" w:rsidP="00321BA4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А сейчас давайте превратим проценты освоения навыков в шкалы прогресса. Для этого придётся добавить в разметку дополнительные декоративные обёртки, и лучше всего для этого подходит </w:t>
      </w:r>
      <w:hyperlink r:id="rId36" w:tgtFrame="_blank" w:history="1">
        <w:r>
          <w:rPr>
            <w:rStyle w:val="a4"/>
            <w:rFonts w:ascii="Arial" w:hAnsi="Arial" w:cs="Arial"/>
            <w:color w:val="3527B6"/>
          </w:rPr>
          <w:t>уже знакомый</w:t>
        </w:r>
      </w:hyperlink>
      <w:r>
        <w:rPr>
          <w:rFonts w:ascii="Arial" w:hAnsi="Arial" w:cs="Arial"/>
          <w:color w:val="333333"/>
        </w:rPr>
        <w:t>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. Исходные стили для шкал уже подготовлены.</w:t>
      </w:r>
    </w:p>
    <w:p w14:paraId="1CE48614" w14:textId="273CEAAE" w:rsidR="00321BA4" w:rsidRDefault="00321BA4" w:rsidP="00A00D98">
      <w:pPr>
        <w:spacing w:after="0"/>
        <w:ind w:firstLine="709"/>
        <w:jc w:val="both"/>
      </w:pPr>
    </w:p>
    <w:p w14:paraId="6703EBC0" w14:textId="1C781D16" w:rsidR="00321BA4" w:rsidRDefault="00321BA4" w:rsidP="00A00D98">
      <w:pPr>
        <w:spacing w:after="0"/>
        <w:ind w:firstLine="709"/>
        <w:jc w:val="both"/>
      </w:pPr>
    </w:p>
    <w:p w14:paraId="4700A3E4" w14:textId="7E9C45EE" w:rsidR="00321BA4" w:rsidRDefault="00321BA4" w:rsidP="00A00D98">
      <w:pPr>
        <w:spacing w:after="0"/>
        <w:ind w:firstLine="709"/>
        <w:jc w:val="both"/>
      </w:pPr>
    </w:p>
    <w:p w14:paraId="4C33AF13" w14:textId="75D0503A" w:rsidR="00321BA4" w:rsidRDefault="00321BA4" w:rsidP="00A00D98">
      <w:pPr>
        <w:spacing w:after="0"/>
        <w:ind w:firstLine="709"/>
        <w:jc w:val="both"/>
      </w:pPr>
    </w:p>
    <w:p w14:paraId="26F47C6F" w14:textId="77777777" w:rsidR="00321BA4" w:rsidRDefault="00321BA4" w:rsidP="00321BA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Конфликт свойств</w:t>
      </w:r>
    </w:p>
    <w:p w14:paraId="0C566819" w14:textId="77777777" w:rsidR="00321BA4" w:rsidRDefault="00321BA4" w:rsidP="00321BA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один элемент могут действовать несколько CSS-правил. Если в этих правилах есть </w:t>
      </w:r>
      <w:r>
        <w:rPr>
          <w:rStyle w:val="a5"/>
          <w:rFonts w:ascii="Arial" w:hAnsi="Arial" w:cs="Arial"/>
          <w:color w:val="333333"/>
        </w:rPr>
        <w:t>одинаковые свойства</w:t>
      </w:r>
      <w:r>
        <w:rPr>
          <w:rFonts w:ascii="Arial" w:hAnsi="Arial" w:cs="Arial"/>
          <w:color w:val="333333"/>
        </w:rPr>
        <w:t> с </w:t>
      </w:r>
      <w:r>
        <w:rPr>
          <w:rStyle w:val="a5"/>
          <w:rFonts w:ascii="Arial" w:hAnsi="Arial" w:cs="Arial"/>
          <w:color w:val="333333"/>
        </w:rPr>
        <w:t>разными значениями</w:t>
      </w:r>
      <w:r>
        <w:rPr>
          <w:rFonts w:ascii="Arial" w:hAnsi="Arial" w:cs="Arial"/>
          <w:color w:val="333333"/>
        </w:rPr>
        <w:t>, то возникает конфликт. Например:</w:t>
      </w:r>
    </w:p>
    <w:p w14:paraId="69E43C47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ul { list-style: disc; }                   /* браузерные стили */</w:t>
      </w:r>
    </w:p>
    <w:p w14:paraId="73E96EA5" w14:textId="77777777" w:rsidR="00321BA4" w:rsidRPr="0088345F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.blog-navigation ul { list-style: none; } 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наши</w:t>
      </w: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стили</w:t>
      </w: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*/</w:t>
      </w:r>
    </w:p>
    <w:p w14:paraId="5D469DA3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один и тот же список в нашем блоге действуют стили с разными значениями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list-style</w:t>
      </w:r>
      <w:r>
        <w:rPr>
          <w:rFonts w:ascii="Arial" w:hAnsi="Arial" w:cs="Arial"/>
          <w:color w:val="333333"/>
        </w:rPr>
        <w:t>. Это и есть конфликт, ведь у свойства может быть только одно значение.</w:t>
      </w:r>
    </w:p>
    <w:p w14:paraId="791A4D0E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Браузеру нужно как-то решать, какими будут итоговые значения конфликтующих свойств. Конфликт разрешается максимум за три шага. Если на текущем шаге определиться не удалось, то выполняется следующий шаг. Вот эти шаги:</w:t>
      </w:r>
    </w:p>
    <w:p w14:paraId="010AFFEF" w14:textId="77777777" w:rsidR="00321BA4" w:rsidRDefault="00321BA4" w:rsidP="00321BA4">
      <w:pPr>
        <w:numPr>
          <w:ilvl w:val="0"/>
          <w:numId w:val="1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Сравниваются приоритеты стилевых файлов, в которых находятся конфликтующие свойства. Например, </w:t>
      </w:r>
      <w:r>
        <w:rPr>
          <w:rFonts w:ascii="Arial" w:hAnsi="Arial" w:cs="Arial"/>
          <w:i/>
          <w:iCs/>
          <w:color w:val="333333"/>
        </w:rPr>
        <w:t>авторские</w:t>
      </w:r>
      <w:r>
        <w:rPr>
          <w:rFonts w:ascii="Arial" w:hAnsi="Arial" w:cs="Arial"/>
          <w:color w:val="333333"/>
        </w:rPr>
        <w:t> (то есть наши) стили приоритетнее браузерных.</w:t>
      </w:r>
    </w:p>
    <w:p w14:paraId="1E093264" w14:textId="77777777" w:rsidR="00321BA4" w:rsidRDefault="00321BA4" w:rsidP="00321BA4">
      <w:pPr>
        <w:numPr>
          <w:ilvl w:val="0"/>
          <w:numId w:val="1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Сравнивается специфичность селекторов у CSS-правил с конфликтующими свойствами. Например, селектор по классу более специфичен, чем селектор по тегу.</w:t>
      </w:r>
    </w:p>
    <w:p w14:paraId="61DEF381" w14:textId="77777777" w:rsidR="00321BA4" w:rsidRDefault="00321BA4" w:rsidP="00321BA4">
      <w:pPr>
        <w:numPr>
          <w:ilvl w:val="0"/>
          <w:numId w:val="1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Побеждает то свойство, которое находится ниже в коде.</w:t>
      </w:r>
    </w:p>
    <w:p w14:paraId="413084A7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подробно разберём приоритеты, специфичность селекторов и прочие тонкости наследования и каскадирования в </w:t>
      </w:r>
      <w:hyperlink r:id="rId37" w:tgtFrame="_blank" w:history="1">
        <w:r>
          <w:rPr>
            <w:rStyle w:val="a4"/>
            <w:rFonts w:ascii="Arial" w:hAnsi="Arial" w:cs="Arial"/>
            <w:color w:val="3527B6"/>
          </w:rPr>
          <w:t>соответствующей части</w:t>
        </w:r>
      </w:hyperlink>
      <w:r>
        <w:rPr>
          <w:rFonts w:ascii="Arial" w:hAnsi="Arial" w:cs="Arial"/>
          <w:color w:val="333333"/>
        </w:rPr>
        <w:t>. А пока вспомните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margin: 0;</w:t>
      </w:r>
      <w:r>
        <w:rPr>
          <w:rFonts w:ascii="Arial" w:hAnsi="Arial" w:cs="Arial"/>
          <w:color w:val="333333"/>
        </w:rPr>
        <w:t> для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.skills dd</w:t>
      </w:r>
      <w:r>
        <w:rPr>
          <w:rFonts w:ascii="Arial" w:hAnsi="Arial" w:cs="Arial"/>
          <w:color w:val="333333"/>
        </w:rPr>
        <w:t> на прошлом шаге. Свойство из наших стилей (более приоритетных) вступило в конфликт со свойством из браузерных стилей и победило, обнулив отступы.</w:t>
      </w:r>
    </w:p>
    <w:p w14:paraId="7D5DC24C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Другой конфликт возник в правиле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.skills dd</w:t>
      </w:r>
      <w:r>
        <w:rPr>
          <w:rFonts w:ascii="Arial" w:hAnsi="Arial" w:cs="Arial"/>
          <w:color w:val="333333"/>
        </w:rPr>
        <w:t> при появлении там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margin-bottom</w:t>
      </w:r>
      <w:r>
        <w:rPr>
          <w:rFonts w:ascii="Arial" w:hAnsi="Arial" w:cs="Arial"/>
          <w:color w:val="333333"/>
        </w:rPr>
        <w:t>:</w:t>
      </w:r>
    </w:p>
    <w:p w14:paraId="10F3D054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margin: 0;</w:t>
      </w:r>
    </w:p>
    <w:p w14:paraId="748BDD96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margin-bottom: 10px;</w:t>
      </w:r>
    </w:p>
    <w:p w14:paraId="34C0B0BD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Каскад работает и внутри CSS-правил, поэтому в конфликт вступили «обычный»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margin-bottom</w:t>
      </w:r>
      <w:r>
        <w:rPr>
          <w:rFonts w:ascii="Arial" w:hAnsi="Arial" w:cs="Arial"/>
          <w:color w:val="333333"/>
        </w:rPr>
        <w:t> и аналогичный компонент составного свойства. «Обычное» свойство победило, так как находится ниже в коде:</w:t>
      </w:r>
    </w:p>
    <w:p w14:paraId="5F491634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margin-left: 0;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/* из составного свойства */</w:t>
      </w:r>
    </w:p>
    <w:p w14:paraId="11E5B70A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margin-top: 0;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/* из составного свойства */</w:t>
      </w:r>
    </w:p>
    <w:p w14:paraId="34ABAE8F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margin-right: 0;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/* из составного свойства */</w:t>
      </w:r>
    </w:p>
    <w:p w14:paraId="39547912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del w:id="8" w:author="Unknown">
        <w:r>
          <w:rPr>
            <w:rStyle w:val="HTML1"/>
            <w:rFonts w:ascii="Consolas" w:hAnsi="Consolas" w:cs="Consolas"/>
            <w:i/>
            <w:iCs/>
            <w:color w:val="333333"/>
            <w:bdr w:val="none" w:sz="0" w:space="0" w:color="auto" w:frame="1"/>
          </w:rPr>
          <w:delText>margin-bottom: 0;</w:delText>
        </w:r>
      </w:del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/* из составного свойства */</w:t>
      </w:r>
    </w:p>
    <w:p w14:paraId="78B56833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margin-bottom: 10px;</w:t>
      </w:r>
    </w:p>
    <w:p w14:paraId="626B635D" w14:textId="77777777" w:rsidR="00321BA4" w:rsidRDefault="00321BA4" w:rsidP="00321BA4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сейчас давайте превратим проценты освоения навыков в шкалы прогресса. Для этого придётся добавить в разметку дополнительные декоративные обёртки, и лучше всего для этого подходит </w:t>
      </w:r>
      <w:hyperlink r:id="rId38" w:tgtFrame="_blank" w:history="1">
        <w:r>
          <w:rPr>
            <w:rStyle w:val="a4"/>
            <w:rFonts w:ascii="Arial" w:hAnsi="Arial" w:cs="Arial"/>
            <w:color w:val="3527B6"/>
          </w:rPr>
          <w:t>уже знакомый</w:t>
        </w:r>
      </w:hyperlink>
      <w:r>
        <w:rPr>
          <w:rFonts w:ascii="Arial" w:hAnsi="Arial" w:cs="Arial"/>
          <w:color w:val="333333"/>
        </w:rPr>
        <w:t>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. Исходные стили для шкал уже подготовлены.</w:t>
      </w:r>
    </w:p>
    <w:p w14:paraId="53A2C997" w14:textId="4CCFC3EC" w:rsidR="00321BA4" w:rsidRDefault="00321BA4" w:rsidP="00A00D98">
      <w:pPr>
        <w:spacing w:after="0"/>
        <w:ind w:firstLine="709"/>
        <w:jc w:val="both"/>
      </w:pPr>
    </w:p>
    <w:p w14:paraId="599C061B" w14:textId="51A31DB0" w:rsidR="00321BA4" w:rsidRDefault="00321BA4" w:rsidP="00A00D98">
      <w:pPr>
        <w:spacing w:after="0"/>
        <w:ind w:firstLine="709"/>
        <w:jc w:val="both"/>
      </w:pPr>
    </w:p>
    <w:p w14:paraId="79B6C7A5" w14:textId="7415F58E" w:rsidR="00321BA4" w:rsidRDefault="00321BA4" w:rsidP="00A00D98">
      <w:pPr>
        <w:spacing w:after="0"/>
        <w:ind w:firstLine="709"/>
        <w:jc w:val="both"/>
      </w:pPr>
    </w:p>
    <w:p w14:paraId="53AB3273" w14:textId="77777777" w:rsidR="00321BA4" w:rsidRDefault="00321BA4" w:rsidP="00321BA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Множественные классы</w:t>
      </w:r>
    </w:p>
    <w:p w14:paraId="69BB3F77" w14:textId="77777777" w:rsidR="00321BA4" w:rsidRDefault="00321BA4" w:rsidP="00321BA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закрепим приём стилизации с помощью множественных классов, который мы уже использовали в </w:t>
      </w:r>
      <w:hyperlink r:id="rId39" w:tgtFrame="_blank" w:history="1">
        <w:r>
          <w:rPr>
            <w:rStyle w:val="a4"/>
            <w:rFonts w:ascii="Arial" w:hAnsi="Arial" w:cs="Arial"/>
            <w:color w:val="3527B6"/>
          </w:rPr>
          <w:t>первой части стартового тренажёра</w:t>
        </w:r>
      </w:hyperlink>
      <w:r>
        <w:rPr>
          <w:rFonts w:ascii="Arial" w:hAnsi="Arial" w:cs="Arial"/>
          <w:color w:val="333333"/>
        </w:rPr>
        <w:t>. Чтобы вспомнить этот приём, разберём небольшой пример. Допустим, у вас на сайте есть разные типы уведомлений:</w:t>
      </w:r>
    </w:p>
    <w:p w14:paraId="4F7EA254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&lt;div class="alert"&gt;Прост сообщение.&lt;/div&gt;</w:t>
      </w:r>
    </w:p>
    <w:p w14:paraId="48265226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 w:rsidRPr="00321BA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&lt;div class="alert alert-error"&gt;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Оши</w:t>
      </w:r>
      <w:r w:rsidRPr="00321BA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ы</w:t>
      </w:r>
      <w:r w:rsidRPr="00321BA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ы</w:t>
      </w:r>
      <w:r w:rsidRPr="00321BA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бка</w:t>
      </w:r>
      <w:r w:rsidRPr="00321BA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!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Всё пропа-а-а-ло!&lt;/div&gt;</w:t>
      </w:r>
    </w:p>
    <w:p w14:paraId="012A4949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них все стили кроме фона одинаковые. Фон обычных сообщений серый, фон ошибок красный. Стили для этих уведомлений можно организовать так:</w:t>
      </w:r>
    </w:p>
    <w:p w14:paraId="4E4A21F4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.alert {</w:t>
      </w:r>
    </w:p>
    <w:p w14:paraId="0D055C78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/* свойства для рамок, отступов и так далее */</w:t>
      </w:r>
    </w:p>
    <w:p w14:paraId="21B929D5" w14:textId="77777777" w:rsidR="00321BA4" w:rsidRP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321BA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background-color: lightgrey;</w:t>
      </w:r>
    </w:p>
    <w:p w14:paraId="578699BC" w14:textId="77777777" w:rsidR="00321BA4" w:rsidRP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321BA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}</w:t>
      </w:r>
    </w:p>
    <w:p w14:paraId="61C49477" w14:textId="77777777" w:rsidR="00321BA4" w:rsidRP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321BA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lastRenderedPageBreak/>
        <w:t>.alert-error { background-color: red; }</w:t>
      </w:r>
    </w:p>
    <w:p w14:paraId="4D808AE5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Класс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alert</w:t>
      </w:r>
      <w:r>
        <w:rPr>
          <w:rFonts w:ascii="Arial" w:hAnsi="Arial" w:cs="Arial"/>
          <w:color w:val="333333"/>
        </w:rPr>
        <w:t> с общими стилями есть у </w:t>
      </w:r>
      <w:r>
        <w:rPr>
          <w:rStyle w:val="a5"/>
          <w:rFonts w:ascii="Arial" w:hAnsi="Arial" w:cs="Arial"/>
          <w:color w:val="333333"/>
        </w:rPr>
        <w:t>всех</w:t>
      </w:r>
      <w:r>
        <w:rPr>
          <w:rFonts w:ascii="Arial" w:hAnsi="Arial" w:cs="Arial"/>
          <w:color w:val="333333"/>
        </w:rPr>
        <w:t> сообщений. Класс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alert-error</w:t>
      </w:r>
      <w:r>
        <w:rPr>
          <w:rFonts w:ascii="Arial" w:hAnsi="Arial" w:cs="Arial"/>
          <w:color w:val="333333"/>
        </w:rPr>
        <w:t> с частными стилями есть только у ошибок. </w:t>
      </w:r>
      <w:r>
        <w:rPr>
          <w:rStyle w:val="a6"/>
          <w:rFonts w:ascii="Arial" w:hAnsi="Arial" w:cs="Arial"/>
          <w:color w:val="333333"/>
        </w:rPr>
        <w:t>Помните:</w:t>
      </w:r>
      <w:r>
        <w:rPr>
          <w:rFonts w:ascii="Arial" w:hAnsi="Arial" w:cs="Arial"/>
          <w:color w:val="333333"/>
        </w:rPr>
        <w:t> несколько классов 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 задаются через пробел.</w:t>
      </w:r>
    </w:p>
    <w:p w14:paraId="575D6216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Почему код лучше организовать именно так? Мы уже знаем, как работает каскад в CSS, поэтому ответить будет легко.</w:t>
      </w:r>
    </w:p>
    <w:p w14:paraId="3488B93D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Использование нескольких классов в разметке помогает </w:t>
      </w:r>
      <w:r>
        <w:rPr>
          <w:rStyle w:val="a5"/>
          <w:rFonts w:ascii="Arial" w:hAnsi="Arial" w:cs="Arial"/>
          <w:color w:val="333333"/>
        </w:rPr>
        <w:t>явно</w:t>
      </w:r>
      <w:r>
        <w:rPr>
          <w:rFonts w:ascii="Arial" w:hAnsi="Arial" w:cs="Arial"/>
          <w:color w:val="333333"/>
        </w:rPr>
        <w:t> указать, какие стили будут смешиваться с помощью каскада. И, конечно, эти стили удобнее всего разместить в коде рядом друг с другом.</w:t>
      </w:r>
    </w:p>
    <w:p w14:paraId="7C372B6E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Использование однотипных селекторов (например, по классам) позволяет использовать самый простой механизм разрешения конфликтов — по порядку в коде. Размещаем частные CSS-правила после общего, и всё что нужно точно переопределится.</w:t>
      </w:r>
    </w:p>
    <w:p w14:paraId="6B8A05BB" w14:textId="77777777" w:rsidR="00321BA4" w:rsidRDefault="00321BA4" w:rsidP="00321BA4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теперь уже с полным пониманием происходящего давайте улучшим блок навыков: сделаем шкалу с высоким процентом зелёной. Для этого в разметку добавим ещё один класс, а в стили — CSS-правило для этого класса, причём после общего CSS-правила.</w:t>
      </w:r>
    </w:p>
    <w:p w14:paraId="097A4917" w14:textId="290AD0FE" w:rsidR="00321BA4" w:rsidRDefault="00321BA4" w:rsidP="00A00D98">
      <w:pPr>
        <w:spacing w:after="0"/>
        <w:ind w:firstLine="709"/>
        <w:jc w:val="both"/>
      </w:pPr>
    </w:p>
    <w:p w14:paraId="1F007612" w14:textId="6FBE4330" w:rsidR="00321BA4" w:rsidRDefault="00321BA4" w:rsidP="00A00D98">
      <w:pPr>
        <w:spacing w:after="0"/>
        <w:ind w:firstLine="709"/>
        <w:jc w:val="both"/>
      </w:pPr>
    </w:p>
    <w:p w14:paraId="7124808B" w14:textId="20645B4B" w:rsidR="00321BA4" w:rsidRDefault="00321BA4" w:rsidP="00A00D98">
      <w:pPr>
        <w:spacing w:after="0"/>
        <w:ind w:firstLine="709"/>
        <w:jc w:val="both"/>
      </w:pPr>
    </w:p>
    <w:p w14:paraId="450F1D65" w14:textId="6FE77AAA" w:rsidR="00321BA4" w:rsidRDefault="00321BA4" w:rsidP="00A00D98">
      <w:pPr>
        <w:spacing w:after="0"/>
        <w:ind w:firstLine="709"/>
        <w:jc w:val="both"/>
      </w:pPr>
    </w:p>
    <w:p w14:paraId="1E59B6D5" w14:textId="72C7D295" w:rsidR="00321BA4" w:rsidRDefault="00321BA4" w:rsidP="00A00D98">
      <w:pPr>
        <w:spacing w:after="0"/>
        <w:ind w:firstLine="709"/>
        <w:jc w:val="both"/>
      </w:pPr>
    </w:p>
    <w:p w14:paraId="76E689B9" w14:textId="053E781F" w:rsidR="00321BA4" w:rsidRDefault="00321BA4" w:rsidP="00A00D98">
      <w:pPr>
        <w:spacing w:after="0"/>
        <w:ind w:firstLine="709"/>
        <w:jc w:val="both"/>
      </w:pPr>
    </w:p>
    <w:p w14:paraId="4892DEC1" w14:textId="4578735F" w:rsidR="00321BA4" w:rsidRDefault="00321BA4" w:rsidP="00A00D98">
      <w:pPr>
        <w:spacing w:after="0"/>
        <w:ind w:firstLine="709"/>
        <w:jc w:val="both"/>
      </w:pPr>
    </w:p>
    <w:p w14:paraId="38EED483" w14:textId="3D5B66A1" w:rsidR="00321BA4" w:rsidRDefault="00321BA4" w:rsidP="00A00D98">
      <w:pPr>
        <w:spacing w:after="0"/>
        <w:ind w:firstLine="709"/>
        <w:jc w:val="both"/>
      </w:pPr>
    </w:p>
    <w:p w14:paraId="767CFB70" w14:textId="33C6E66F" w:rsidR="00321BA4" w:rsidRDefault="00321BA4" w:rsidP="00A00D98">
      <w:pPr>
        <w:spacing w:after="0"/>
        <w:ind w:firstLine="709"/>
        <w:jc w:val="both"/>
      </w:pPr>
    </w:p>
    <w:p w14:paraId="7082F5C8" w14:textId="6B1BE21B" w:rsidR="00321BA4" w:rsidRDefault="00321BA4" w:rsidP="00A00D98">
      <w:pPr>
        <w:spacing w:after="0"/>
        <w:ind w:firstLine="709"/>
        <w:jc w:val="both"/>
      </w:pPr>
    </w:p>
    <w:p w14:paraId="27BE07BE" w14:textId="403BC716" w:rsidR="00321BA4" w:rsidRDefault="00321BA4" w:rsidP="00A00D98">
      <w:pPr>
        <w:spacing w:after="0"/>
        <w:ind w:firstLine="709"/>
        <w:jc w:val="both"/>
      </w:pPr>
    </w:p>
    <w:p w14:paraId="50516045" w14:textId="5CE729A1" w:rsidR="00321BA4" w:rsidRDefault="00321BA4" w:rsidP="00A00D98">
      <w:pPr>
        <w:spacing w:after="0"/>
        <w:ind w:firstLine="709"/>
        <w:jc w:val="both"/>
      </w:pPr>
    </w:p>
    <w:p w14:paraId="2B34FB47" w14:textId="2A989AF3" w:rsidR="00321BA4" w:rsidRDefault="00321BA4" w:rsidP="00A00D98">
      <w:pPr>
        <w:spacing w:after="0"/>
        <w:ind w:firstLine="709"/>
        <w:jc w:val="both"/>
      </w:pPr>
    </w:p>
    <w:p w14:paraId="3B7D330B" w14:textId="4D1C13DF" w:rsidR="00321BA4" w:rsidRDefault="00321BA4" w:rsidP="00A00D98">
      <w:pPr>
        <w:spacing w:after="0"/>
        <w:ind w:firstLine="709"/>
        <w:jc w:val="both"/>
      </w:pPr>
    </w:p>
    <w:p w14:paraId="49333AE9" w14:textId="4D67E1DF" w:rsidR="00321BA4" w:rsidRDefault="00321BA4" w:rsidP="00A00D98">
      <w:pPr>
        <w:spacing w:after="0"/>
        <w:ind w:firstLine="709"/>
        <w:jc w:val="both"/>
      </w:pPr>
    </w:p>
    <w:p w14:paraId="25511110" w14:textId="32085F9D" w:rsidR="00321BA4" w:rsidRDefault="00321BA4" w:rsidP="00A00D98">
      <w:pPr>
        <w:spacing w:after="0"/>
        <w:ind w:firstLine="709"/>
        <w:jc w:val="both"/>
      </w:pPr>
    </w:p>
    <w:p w14:paraId="0648EAD9" w14:textId="36662E05" w:rsidR="00321BA4" w:rsidRDefault="00321BA4" w:rsidP="00A00D98">
      <w:pPr>
        <w:spacing w:after="0"/>
        <w:ind w:firstLine="709"/>
        <w:jc w:val="both"/>
      </w:pPr>
    </w:p>
    <w:p w14:paraId="09004F96" w14:textId="6BF9D1D4" w:rsidR="00321BA4" w:rsidRDefault="00321BA4" w:rsidP="00A00D98">
      <w:pPr>
        <w:spacing w:after="0"/>
        <w:ind w:firstLine="709"/>
        <w:jc w:val="both"/>
      </w:pPr>
    </w:p>
    <w:p w14:paraId="69F3B5E3" w14:textId="4595B9AE" w:rsidR="00321BA4" w:rsidRDefault="00321BA4" w:rsidP="00A00D98">
      <w:pPr>
        <w:spacing w:after="0"/>
        <w:ind w:firstLine="709"/>
        <w:jc w:val="both"/>
      </w:pPr>
    </w:p>
    <w:p w14:paraId="1C01177D" w14:textId="70EED0A0" w:rsidR="00321BA4" w:rsidRDefault="00321BA4" w:rsidP="00A00D98">
      <w:pPr>
        <w:spacing w:after="0"/>
        <w:ind w:firstLine="709"/>
        <w:jc w:val="both"/>
      </w:pPr>
    </w:p>
    <w:p w14:paraId="14C68F80" w14:textId="207BE144" w:rsidR="00321BA4" w:rsidRDefault="00321BA4" w:rsidP="00A00D98">
      <w:pPr>
        <w:spacing w:after="0"/>
        <w:ind w:firstLine="709"/>
        <w:jc w:val="both"/>
      </w:pPr>
    </w:p>
    <w:p w14:paraId="4B7DB748" w14:textId="30ED2D3C" w:rsidR="00321BA4" w:rsidRDefault="00321BA4" w:rsidP="00A00D98">
      <w:pPr>
        <w:spacing w:after="0"/>
        <w:ind w:firstLine="709"/>
        <w:jc w:val="both"/>
      </w:pPr>
    </w:p>
    <w:p w14:paraId="5C3C10A9" w14:textId="77777777" w:rsidR="00321BA4" w:rsidRDefault="00321BA4" w:rsidP="00321BA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Встроенные стили, атрибут style</w:t>
      </w:r>
    </w:p>
    <w:p w14:paraId="07581DAE" w14:textId="77777777" w:rsidR="00321BA4" w:rsidRDefault="00321BA4" w:rsidP="00321BA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уже знаем, что хорошим тоном считается подключать стили через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&lt;link&gt;</w:t>
      </w:r>
      <w:r>
        <w:rPr>
          <w:rFonts w:ascii="Arial" w:hAnsi="Arial" w:cs="Arial"/>
          <w:color w:val="333333"/>
        </w:rPr>
        <w:t>:</w:t>
      </w:r>
    </w:p>
    <w:p w14:paraId="5A776078" w14:textId="77777777" w:rsidR="00321BA4" w:rsidRPr="00321BA4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321BA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&lt;link rel="stylesheet" href="style.css"&gt;</w:t>
      </w:r>
    </w:p>
    <w:p w14:paraId="30BCC7A4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есть ещё один способ подключения стилей — встраивание прямо в документ вместо подключения по ссылке. Стили подключатся либо внутри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&lt;style&gt;</w:t>
      </w:r>
      <w:r>
        <w:rPr>
          <w:rFonts w:ascii="Arial" w:hAnsi="Arial" w:cs="Arial"/>
          <w:color w:val="333333"/>
        </w:rPr>
        <w:t>, либо прописываются в значении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 самих HTML-элементов.</w:t>
      </w:r>
    </w:p>
    <w:p w14:paraId="5543B592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Вариант подключения стилей в теге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&lt;style&gt;</w:t>
      </w:r>
      <w:r>
        <w:rPr>
          <w:rFonts w:ascii="Arial" w:hAnsi="Arial" w:cs="Arial"/>
          <w:color w:val="333333"/>
        </w:rPr>
        <w:t> используется чаще всего для оптимизации загрузки страницы, ведь в таком случае браузер не будет отправлять дополнительных запросов на сервер.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&lt;style&gt;</w:t>
      </w:r>
      <w:r>
        <w:rPr>
          <w:rFonts w:ascii="Arial" w:hAnsi="Arial" w:cs="Arial"/>
          <w:color w:val="333333"/>
        </w:rPr>
        <w:t> обычно размещают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. Например:</w:t>
      </w:r>
    </w:p>
    <w:p w14:paraId="21997776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&lt;head&gt;</w:t>
      </w:r>
    </w:p>
    <w:p w14:paraId="1788A00B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&lt;style&gt;</w:t>
      </w:r>
    </w:p>
    <w:p w14:paraId="6F7085FB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CSS-код</w:t>
      </w:r>
    </w:p>
    <w:p w14:paraId="4AD0F308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&lt;/style&gt;</w:t>
      </w:r>
    </w:p>
    <w:p w14:paraId="4D0855B1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&lt;/head&gt;</w:t>
      </w:r>
    </w:p>
    <w:p w14:paraId="53CC54B2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Второй вариант встраивания стилей — содержимое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. Свойства и значения, прописанные таким образом, применятся точечно к одному элементу:</w:t>
      </w:r>
    </w:p>
    <w:p w14:paraId="60DA11FF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&lt;div style="width: 50%;"&gt;&lt;/div&gt;</w:t>
      </w:r>
    </w:p>
    <w:p w14:paraId="28F13B9B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использование этого способа считается плохой практикой. Но иногда в виде исключения бывает удобнее воспользоваться встраиванием стилей в 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, чем писать отдельные CSS-правила. Например, когда нужно управлять стилями именно из разметки, и создавать отдельные классы при этом будет излишне. Так бывает, когда какие-то стилевые параметры устанавливаются с помощью сторонних программ или другими людьми, например, через CMS.</w:t>
      </w:r>
    </w:p>
    <w:p w14:paraId="4988663A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подробнее разберём пример со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style="width: 50%;"</w:t>
      </w:r>
      <w:r>
        <w:rPr>
          <w:rFonts w:ascii="Arial" w:hAnsi="Arial" w:cs="Arial"/>
          <w:color w:val="333333"/>
        </w:rPr>
        <w:t>. Предположим, что нужно иметь возможность управлять в разметке шириной с помощью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width</w:t>
      </w:r>
      <w:r>
        <w:rPr>
          <w:rFonts w:ascii="Arial" w:hAnsi="Arial" w:cs="Arial"/>
          <w:color w:val="333333"/>
        </w:rPr>
        <w:t> в диапазоне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</w:rPr>
        <w:t> 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100%</w:t>
      </w:r>
      <w:r>
        <w:rPr>
          <w:rFonts w:ascii="Arial" w:hAnsi="Arial" w:cs="Arial"/>
          <w:color w:val="333333"/>
        </w:rPr>
        <w:t>. Чтобы сделать это через CSS, пришлось бы создать 100 классов, и применять их, например:</w:t>
      </w:r>
    </w:p>
    <w:p w14:paraId="10C68C66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.width-0 { width: 0% }</w:t>
      </w:r>
    </w:p>
    <w:p w14:paraId="2C04E9EA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.width-1 { width: 1% }</w:t>
      </w:r>
    </w:p>
    <w:p w14:paraId="538E8D13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.width-2 { width: 2% }</w:t>
      </w:r>
    </w:p>
    <w:p w14:paraId="1EC6EE4B" w14:textId="77777777" w:rsidR="00321BA4" w:rsidRDefault="00321BA4" w:rsidP="00321BA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/* и так далее… */</w:t>
      </w:r>
    </w:p>
    <w:p w14:paraId="50B0654C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Намного удобнее будет сделать точечное встраивание стиля с шириной в 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.</w:t>
      </w:r>
    </w:p>
    <w:p w14:paraId="1A2AFB57" w14:textId="77777777" w:rsidR="00321BA4" w:rsidRDefault="00321BA4" w:rsidP="00321BA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и воспользуемся этим приёмом для стилизации прогресса навыков.</w:t>
      </w:r>
    </w:p>
    <w:p w14:paraId="15ED15BD" w14:textId="765C8744" w:rsidR="00321BA4" w:rsidRDefault="00321BA4" w:rsidP="00A00D98">
      <w:pPr>
        <w:spacing w:after="0"/>
        <w:ind w:firstLine="709"/>
        <w:jc w:val="both"/>
      </w:pPr>
    </w:p>
    <w:p w14:paraId="56BE2C3F" w14:textId="58B44022" w:rsidR="005C0744" w:rsidRDefault="005C0744" w:rsidP="00A00D98">
      <w:pPr>
        <w:spacing w:after="0"/>
        <w:ind w:firstLine="709"/>
        <w:jc w:val="both"/>
      </w:pPr>
    </w:p>
    <w:p w14:paraId="160D2AA0" w14:textId="1229008A" w:rsidR="005C0744" w:rsidRDefault="005C0744" w:rsidP="00A00D98">
      <w:pPr>
        <w:spacing w:after="0"/>
        <w:ind w:firstLine="709"/>
        <w:jc w:val="both"/>
      </w:pPr>
    </w:p>
    <w:p w14:paraId="4A065B64" w14:textId="70ECDA13" w:rsidR="005C0744" w:rsidRDefault="005C0744" w:rsidP="00A00D98">
      <w:pPr>
        <w:spacing w:after="0"/>
        <w:ind w:firstLine="709"/>
        <w:jc w:val="both"/>
      </w:pPr>
    </w:p>
    <w:p w14:paraId="33543DA3" w14:textId="77777777" w:rsidR="005C0744" w:rsidRDefault="005C0744" w:rsidP="005C074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Конспект: основы CSS</w:t>
      </w:r>
    </w:p>
    <w:p w14:paraId="41CD6052" w14:textId="77777777" w:rsidR="005C0744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CSS-правила</w:t>
      </w:r>
    </w:p>
    <w:p w14:paraId="7EF4F5EA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 — это язык для оформления структурированных документов, например, HTML- документов. Синтаксис — это плоский список CSS-правил. CSS-правило состоит из селектора и перечня свойств и их значений:</w:t>
      </w:r>
    </w:p>
    <w:p w14:paraId="168B00D4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селектор {</w:t>
      </w:r>
    </w:p>
    <w:p w14:paraId="6DAB915D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свойство: значение;</w:t>
      </w:r>
    </w:p>
    <w:p w14:paraId="69F4A082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свойство: значение;</w:t>
      </w:r>
    </w:p>
    <w:p w14:paraId="68BE81A7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6F80C91E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комментариев в CSS используются символы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/*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*/</w:t>
      </w:r>
      <w:r>
        <w:rPr>
          <w:rFonts w:ascii="Arial" w:hAnsi="Arial" w:cs="Arial"/>
          <w:color w:val="333333"/>
        </w:rPr>
        <w:t>.</w:t>
      </w:r>
    </w:p>
    <w:p w14:paraId="3AB081DB" w14:textId="77777777" w:rsidR="005C0744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Селекторы</w:t>
      </w:r>
    </w:p>
    <w:p w14:paraId="20726F13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 находится в начале CSS-правила, до фигурных скобок, и определяет, к каким HTML-элементам применятся свойства и значения из правила.</w:t>
      </w:r>
    </w:p>
    <w:p w14:paraId="611BEE70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.feature-kitten {</w:t>
      </w:r>
    </w:p>
    <w:p w14:paraId="079723EB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padding-top: 60px;</w:t>
      </w:r>
    </w:p>
    <w:p w14:paraId="4C49B10F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421A5940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Простейшие (и самые популярные) селекторы — это селекторы по тегам и по классам. Селекторы по тегам содержат имя тега без </w:t>
      </w:r>
      <w:r>
        <w:rPr>
          <w:rFonts w:ascii="Arial" w:hAnsi="Arial" w:cs="Arial"/>
          <w:color w:val="333333"/>
        </w:rPr>
        <w:lastRenderedPageBreak/>
        <w:t>символов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применяются ко всем подходящим тегам. Селекторы по классам начинаются с точки, за которой идёт имя класса, и применяются ко всем тегам с подходящим атрибутом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.</w:t>
      </w:r>
    </w:p>
    <w:p w14:paraId="07DECD10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h1 { color: red; }</w:t>
      </w:r>
    </w:p>
    <w:p w14:paraId="096D8601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.info { color: blue; }</w:t>
      </w:r>
    </w:p>
    <w:p w14:paraId="49BA87C4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странице может быть несколько списков, и стили применятся ко всем спискам, даже к тем, которые вы менять не хотели. Чтобы избежать таких ситуаций, лучше не использовать селекторы по тегам или использовать их как можно реже.</w:t>
      </w:r>
    </w:p>
    <w:p w14:paraId="13F734E9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у CSS-правил отличаются только селекторы, а свойства и значения одинаковые, то их можно сгруппировать через запятую.</w:t>
      </w:r>
    </w:p>
    <w:p w14:paraId="0DB585CC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 можно комбинировать любые типы селекторов через пробел. Такие селекторы называются вложенными или контекстными и читаются справа налево. Например:</w:t>
      </w:r>
    </w:p>
    <w:p w14:paraId="07DA8A9A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nav a {…}</w:t>
      </w:r>
    </w:p>
    <w:p w14:paraId="6603DEDB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.menu ul {…}</w:t>
      </w:r>
    </w:p>
    <w:p w14:paraId="3D895824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.post .title {…}</w:t>
      </w:r>
    </w:p>
    <w:p w14:paraId="59073C16" w14:textId="77777777" w:rsidR="005C0744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Свойства и значения</w:t>
      </w:r>
    </w:p>
    <w:p w14:paraId="0598FE20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Список свойств и значений находится внутри фигурных скобок CSS-правила. Свойство определяет, какую характеристику внешнего вида мы хотим изменить, а значение — как именно.</w:t>
      </w:r>
    </w:p>
    <w:p w14:paraId="5959B4D7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.feature-kitten {</w:t>
      </w:r>
    </w:p>
    <w:p w14:paraId="617B842E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padding-top: 60px;</w:t>
      </w:r>
    </w:p>
    <w:p w14:paraId="5A8ABE03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17A8691C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Каждый раз, когда мы добавляем новое свойство или изменяем его значение, мы меняем что-то на странице.</w:t>
      </w:r>
    </w:p>
    <w:p w14:paraId="32D51FDA" w14:textId="77777777" w:rsidR="005C0744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Наследование</w:t>
      </w:r>
    </w:p>
    <w:p w14:paraId="3533CF61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Наследование в CSS — это механизм, с помощью которого значения свойств элемента-родителя передаются его элементам-потомкам. Стили, присвоенные </w:t>
      </w:r>
      <w:r>
        <w:rPr>
          <w:rFonts w:ascii="Arial" w:hAnsi="Arial" w:cs="Arial"/>
          <w:color w:val="333333"/>
        </w:rPr>
        <w:lastRenderedPageBreak/>
        <w:t>одному элементу, наследуются всеми потомками (вложенными элементами), но только в том случае, если они где-то явно не переопределены.</w:t>
      </w:r>
    </w:p>
    <w:p w14:paraId="1FA78645" w14:textId="77777777" w:rsidR="005C0744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Составные свойства</w:t>
      </w:r>
    </w:p>
    <w:p w14:paraId="78D6CA39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CSS есть обычные свойства, управляющие одним параметром отображения, и есть составные свойства, управляющие одновременно несколькими параметрами. Например,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</w:t>
      </w:r>
      <w:r>
        <w:rPr>
          <w:rFonts w:ascii="Arial" w:hAnsi="Arial" w:cs="Arial"/>
          <w:color w:val="333333"/>
        </w:rPr>
        <w:t>. Оно задаёт сразу шесть параметров: размер и название шрифта, высоту строки и некоторые другие.</w:t>
      </w:r>
    </w:p>
    <w:p w14:paraId="6318DFA5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font: 16px/26px "Arial", sans-serif;</w:t>
      </w:r>
    </w:p>
    <w:p w14:paraId="4C48AF5B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значение обычного свойства не было задано в составном, то браузер при «расшифровке» использует исходное значение этого свойства.</w:t>
      </w:r>
    </w:p>
    <w:p w14:paraId="1B7C1DE9" w14:textId="77777777" w:rsidR="005C0744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Типы значений: абсолютные и относительные</w:t>
      </w:r>
    </w:p>
    <w:p w14:paraId="0394440C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Абсолютные единицы измерения привязаны к настоящим физическим размерам и связаны между собой жёсткими пропорциями. Пиксели,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, используют чаще всего, остальные абсолютные единицы почти не применяют. Примеры абсолютных единиц измерения:</w:t>
      </w:r>
    </w:p>
    <w:p w14:paraId="6A033003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font-size: 1cm;</w:t>
      </w:r>
    </w:p>
    <w:p w14:paraId="1755D103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font-size: 10mm;</w:t>
      </w:r>
    </w:p>
    <w:p w14:paraId="52402579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font-size: 38px;</w:t>
      </w:r>
    </w:p>
    <w:p w14:paraId="01EA7471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Относительные единицы измерения описывают значения, которые зависят от других значений. Например, ширина элемента в процентах зависит от ширины родительского элемента, а ширина элемента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r>
        <w:rPr>
          <w:rFonts w:ascii="Arial" w:hAnsi="Arial" w:cs="Arial"/>
          <w:color w:val="333333"/>
        </w:rPr>
        <w:t> зависит от размера шрифта самого элемента. К относительным единицам относятся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rem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vh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vw</w:t>
      </w:r>
      <w:r>
        <w:rPr>
          <w:rFonts w:ascii="Arial" w:hAnsi="Arial" w:cs="Arial"/>
          <w:color w:val="333333"/>
        </w:rPr>
        <w:t> и некоторые другие, ну и, конечно же, проценты.</w:t>
      </w:r>
    </w:p>
    <w:p w14:paraId="1A81D298" w14:textId="77777777" w:rsidR="005C0744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Стили по умолчанию</w:t>
      </w:r>
    </w:p>
    <w:p w14:paraId="0178C5E6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Некоторым элементам можно не задавать никаких стилей, но у них всё равно будет какое-то оформление. Например, у списка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&lt;ul&gt;</w:t>
      </w:r>
      <w:r>
        <w:rPr>
          <w:rFonts w:ascii="Arial" w:hAnsi="Arial" w:cs="Arial"/>
          <w:color w:val="333333"/>
        </w:rPr>
        <w:t> есть отступы и маркеры. Такие стили называются стилями по умолчанию и задаются внутри браузерных стилей изначально. Их можно переопределить или сбросить, задав другие значения свойств элементу.</w:t>
      </w:r>
    </w:p>
    <w:p w14:paraId="114CC746" w14:textId="77777777" w:rsidR="005C0744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Каскадирование</w:t>
      </w:r>
    </w:p>
    <w:p w14:paraId="49857D2E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браузер отрисовывает страницу, он должен определить итоговый вид каждого HTML-элемента. Для этого он собирает все CSS-правила, которые относятся к каждому элементу, ведь на элемент могут влиять сразу несколько CSS-правил. Механизм комбинирования стилей из разных источников в итоговый набор свойств и значений для каждого тега называется каскадностью. Например, есть такой элемент в разметке:</w:t>
      </w:r>
    </w:p>
    <w:p w14:paraId="21202E42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 class="beloved-color"&gt;Зелёный - мой любимый цвет&lt;/p&gt;</w:t>
      </w:r>
    </w:p>
    <w:p w14:paraId="6A9B625B" w14:textId="77777777" w:rsidR="005C0744" w:rsidRPr="0088345F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Заданные</w:t>
      </w:r>
      <w:r w:rsidRPr="0088345F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стили</w:t>
      </w:r>
      <w:r w:rsidRPr="0088345F">
        <w:rPr>
          <w:rFonts w:ascii="Arial" w:hAnsi="Arial" w:cs="Arial"/>
          <w:color w:val="333333"/>
        </w:rPr>
        <w:t>:</w:t>
      </w:r>
    </w:p>
    <w:p w14:paraId="661928BB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.beloved-color { color: green; }</w:t>
      </w:r>
    </w:p>
    <w:p w14:paraId="6E3C6872" w14:textId="77777777" w:rsidR="005C0744" w:rsidRPr="0088345F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Браузерные</w:t>
      </w:r>
      <w:r w:rsidRPr="0088345F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стили</w:t>
      </w:r>
      <w:r w:rsidRPr="0088345F">
        <w:rPr>
          <w:rFonts w:ascii="Arial" w:hAnsi="Arial" w:cs="Arial"/>
          <w:color w:val="333333"/>
          <w:lang w:val="en-US"/>
        </w:rPr>
        <w:t>:</w:t>
      </w:r>
    </w:p>
    <w:p w14:paraId="1E7FC771" w14:textId="77777777" w:rsidR="005C0744" w:rsidRPr="0088345F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margin: 1em 0;</w:t>
      </w:r>
    </w:p>
    <w:p w14:paraId="2712EE6D" w14:textId="77777777" w:rsidR="005C0744" w:rsidRPr="0088345F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Итоговые</w:t>
      </w:r>
      <w:r w:rsidRPr="0088345F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стили</w:t>
      </w:r>
      <w:r w:rsidRPr="0088345F">
        <w:rPr>
          <w:rFonts w:ascii="Arial" w:hAnsi="Arial" w:cs="Arial"/>
          <w:color w:val="333333"/>
          <w:lang w:val="en-US"/>
        </w:rPr>
        <w:t>:</w:t>
      </w:r>
    </w:p>
    <w:p w14:paraId="1C51A42A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color: green;</w:t>
      </w:r>
    </w:p>
    <w:p w14:paraId="0313AD90" w14:textId="77777777" w:rsidR="005C0744" w:rsidRPr="0088345F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margin</w:t>
      </w: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</w:rPr>
        <w:t>: 1</w:t>
      </w: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em</w:t>
      </w:r>
      <w:r w:rsidRPr="0088345F"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0;</w:t>
      </w:r>
    </w:p>
    <w:p w14:paraId="24F619AC" w14:textId="77777777" w:rsidR="005C0744" w:rsidRPr="0088345F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Конфликт</w:t>
      </w:r>
      <w:r w:rsidRPr="0088345F">
        <w:rPr>
          <w:rFonts w:ascii="inherit" w:hAnsi="inherit" w:cs="Arial"/>
          <w:color w:val="333333"/>
        </w:rPr>
        <w:t xml:space="preserve"> </w:t>
      </w:r>
      <w:r>
        <w:rPr>
          <w:rFonts w:ascii="inherit" w:hAnsi="inherit" w:cs="Arial"/>
          <w:color w:val="333333"/>
        </w:rPr>
        <w:t>свойств</w:t>
      </w:r>
    </w:p>
    <w:p w14:paraId="1043A359" w14:textId="77777777" w:rsidR="005C0744" w:rsidRP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На один элемент могут действовать несколько CSS-правил. Если в этих правилах есть одинаковые свойства с разными значениями, то возникает конфликт. Например</w:t>
      </w:r>
      <w:r w:rsidRPr="005C0744">
        <w:rPr>
          <w:rFonts w:ascii="Arial" w:hAnsi="Arial" w:cs="Arial"/>
          <w:color w:val="333333"/>
          <w:lang w:val="en-US"/>
        </w:rPr>
        <w:t>:</w:t>
      </w:r>
    </w:p>
    <w:p w14:paraId="0DDE38DE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ul { list-style: disc; }</w:t>
      </w:r>
    </w:p>
    <w:p w14:paraId="21386495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.blog-navigation ul { list-style: none; }</w:t>
      </w:r>
    </w:p>
    <w:p w14:paraId="0B7769FF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Браузеру нужно как-то решать, какими будут итоговые значения конфликтующих свойств. Конфликт разрешается максимум за три шага. Если на текущем шаге определиться не удалось, то выполняется следующий шаг. Вот эти шаги:</w:t>
      </w:r>
    </w:p>
    <w:p w14:paraId="7F2A0225" w14:textId="77777777" w:rsidR="005C0744" w:rsidRDefault="005C0744" w:rsidP="005C0744">
      <w:pPr>
        <w:numPr>
          <w:ilvl w:val="0"/>
          <w:numId w:val="1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Сравниваются приоритеты стилевых файлов, в которых находятся конфликтующие свойства. Например, авторские (то есть наши) стили приоритетнее браузерных.</w:t>
      </w:r>
    </w:p>
    <w:p w14:paraId="09A15396" w14:textId="77777777" w:rsidR="005C0744" w:rsidRDefault="005C0744" w:rsidP="005C0744">
      <w:pPr>
        <w:numPr>
          <w:ilvl w:val="0"/>
          <w:numId w:val="1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Сравнивается специфичность селекторов у CSS-правил с конфликтующими свойствами. Например, селектор по классу более специфичен, чем селектор по тегу.</w:t>
      </w:r>
    </w:p>
    <w:p w14:paraId="0D1044A3" w14:textId="77777777" w:rsidR="005C0744" w:rsidRDefault="005C0744" w:rsidP="005C0744">
      <w:pPr>
        <w:numPr>
          <w:ilvl w:val="0"/>
          <w:numId w:val="1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Побеждает то свойство, которое находится ниже в коде.</w:t>
      </w:r>
    </w:p>
    <w:p w14:paraId="4425DBF5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Каскад работает и внутри CSS-правил.</w:t>
      </w:r>
    </w:p>
    <w:p w14:paraId="7B742F6D" w14:textId="77777777" w:rsidR="005C0744" w:rsidRDefault="005C0744" w:rsidP="005C0744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Встраивание и подключение внешних стилей</w:t>
      </w:r>
    </w:p>
    <w:p w14:paraId="334C583E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Внешние стили подключаются через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&lt;link&gt;</w:t>
      </w:r>
    </w:p>
    <w:p w14:paraId="12E20EE1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&lt;link rel="stylesheet" href="style.css"&gt;</w:t>
      </w:r>
    </w:p>
    <w:p w14:paraId="056184BD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Встраивание стилей в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&lt;style&gt;</w:t>
      </w:r>
      <w:r>
        <w:rPr>
          <w:rFonts w:ascii="Arial" w:hAnsi="Arial" w:cs="Arial"/>
          <w:color w:val="333333"/>
        </w:rPr>
        <w:t>. Его обычно размещают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&lt;head&gt;</w:t>
      </w:r>
      <w:r>
        <w:rPr>
          <w:rFonts w:ascii="Arial" w:hAnsi="Arial" w:cs="Arial"/>
          <w:color w:val="333333"/>
        </w:rPr>
        <w:t>:</w:t>
      </w:r>
    </w:p>
    <w:p w14:paraId="092E0694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&lt;head&gt;</w:t>
      </w:r>
    </w:p>
    <w:p w14:paraId="45BF0CEB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&lt;style&gt;</w:t>
      </w:r>
    </w:p>
    <w:p w14:paraId="4D5F7334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  CSS-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код</w:t>
      </w:r>
    </w:p>
    <w:p w14:paraId="61D377F1" w14:textId="77777777" w:rsidR="005C0744" w:rsidRPr="005C0744" w:rsidRDefault="005C0744" w:rsidP="005C074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C074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&lt;/style&gt;</w:t>
      </w:r>
    </w:p>
    <w:p w14:paraId="08AD4187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&lt;/head&gt;</w:t>
      </w:r>
    </w:p>
    <w:p w14:paraId="79B79DDF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Такой способ используется для оптимизации загрузки страницы, ведь в таком случае браузер не будет отправлять дополнительных запросов на сервер.</w:t>
      </w:r>
    </w:p>
    <w:p w14:paraId="14307F4E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Встраивание в 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:</w:t>
      </w:r>
    </w:p>
    <w:p w14:paraId="2390A097" w14:textId="77777777" w:rsidR="005C0744" w:rsidRDefault="005C0744" w:rsidP="005C074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&lt;div style="width: 50%;"&gt;&lt;/div&gt;</w:t>
      </w:r>
    </w:p>
    <w:p w14:paraId="7E6D7EBE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Свойства и значения, прописанные таким образом, применятся точечно к одному элементу.</w:t>
      </w:r>
    </w:p>
    <w:p w14:paraId="49A44093" w14:textId="77777777" w:rsidR="005C0744" w:rsidRDefault="005C0744" w:rsidP="005C074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использование этого способа считается плохой практикой. Но иногда в виде исключения бывает удобнее воспользоваться встраиванием стилей в 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</w:t>
      </w:r>
      <w:r>
        <w:rPr>
          <w:rFonts w:ascii="Arial" w:hAnsi="Arial" w:cs="Arial"/>
          <w:color w:val="333333"/>
        </w:rPr>
        <w:t>, чем писать отдельные CSS-правила. Например, когда нужно управлять стилями именно из разметки, и создавать отдельные классы при этом будет излишне. Так бывает, когда какие-то стилевые параметры устанавливаются с помощью сторонних программ или другими людьми, например, через CMS</w:t>
      </w:r>
    </w:p>
    <w:p w14:paraId="4977076F" w14:textId="22E6084E" w:rsidR="005C0744" w:rsidRDefault="005C0744" w:rsidP="00A00D98">
      <w:pPr>
        <w:spacing w:after="0"/>
        <w:ind w:firstLine="709"/>
        <w:jc w:val="both"/>
      </w:pPr>
    </w:p>
    <w:p w14:paraId="6DD9551A" w14:textId="45A2AC33" w:rsidR="0088345F" w:rsidRDefault="0088345F" w:rsidP="00A00D98">
      <w:pPr>
        <w:spacing w:after="0"/>
        <w:ind w:firstLine="709"/>
        <w:jc w:val="both"/>
      </w:pPr>
    </w:p>
    <w:p w14:paraId="49D1EB84" w14:textId="77777777" w:rsidR="0088345F" w:rsidRDefault="0088345F" w:rsidP="0088345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Свойство font-size, размер шрифта</w:t>
      </w:r>
    </w:p>
    <w:p w14:paraId="1545128E" w14:textId="77777777" w:rsidR="0088345F" w:rsidRDefault="0088345F" w:rsidP="0088345F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hyperlink r:id="rId40" w:history="1">
        <w:r>
          <w:rPr>
            <w:rStyle w:val="a4"/>
            <w:rFonts w:ascii="Arial" w:hAnsi="Arial" w:cs="Arial"/>
            <w:color w:val="3527B6"/>
          </w:rPr>
          <w:t>прошлой части</w:t>
        </w:r>
      </w:hyperlink>
      <w:r>
        <w:rPr>
          <w:rFonts w:ascii="Arial" w:hAnsi="Arial" w:cs="Arial"/>
          <w:color w:val="333333"/>
        </w:rPr>
        <w:t> мы познакомились с основными механизмами CSS, но не рассматривали подробности работы отдельных CSS-свойств. Поэтому в этой части вас ожидает полное погружение в CSS. А начнём его с оформления основы любой страницы в интернете — а именно с оформления текста.</w:t>
      </w:r>
    </w:p>
    <w:p w14:paraId="15E57EC5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Самый главный «текстовый» параметр, которым можно управлять — это шрифт. Какой именно задан шрифт, какого он размера, начертания и насыщенности — разберём эти свойства по порядку.</w:t>
      </w:r>
    </w:p>
    <w:p w14:paraId="203D135A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Размером шрифта управляет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font-size</w:t>
      </w:r>
      <w:r>
        <w:rPr>
          <w:rFonts w:ascii="Arial" w:hAnsi="Arial" w:cs="Arial"/>
          <w:color w:val="333333"/>
        </w:rPr>
        <w:t>. Значение свойства задаёт желаемую высоту символа шрифта. Причём единицы измерения могут быть абсолютными или относительными. Мы уже рассматривали единицы измерения в одном из </w:t>
      </w:r>
      <w:hyperlink r:id="rId41" w:history="1">
        <w:r>
          <w:rPr>
            <w:rStyle w:val="a4"/>
            <w:rFonts w:ascii="Arial" w:hAnsi="Arial" w:cs="Arial"/>
            <w:color w:val="3527B6"/>
          </w:rPr>
          <w:t>заданий прошлой части</w:t>
        </w:r>
      </w:hyperlink>
      <w:r>
        <w:rPr>
          <w:rFonts w:ascii="Arial" w:hAnsi="Arial" w:cs="Arial"/>
          <w:color w:val="333333"/>
        </w:rPr>
        <w:t>, при работе с размерами шрифта они также актуальны.</w:t>
      </w:r>
    </w:p>
    <w:p w14:paraId="621C179E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Самая часто используемая единица измерения размера шрифта — пиксели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:</w:t>
      </w:r>
    </w:p>
    <w:p w14:paraId="6AC303E1" w14:textId="77777777" w:rsidR="0088345F" w:rsidRDefault="0088345F" w:rsidP="0088345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</w:t>
      </w:r>
    </w:p>
    <w:p w14:paraId="5678B5C3" w14:textId="77777777" w:rsidR="0088345F" w:rsidRDefault="0088345F" w:rsidP="0088345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font-size: 20px;</w:t>
      </w:r>
    </w:p>
    <w:p w14:paraId="6FE1F0AC" w14:textId="77777777" w:rsidR="0088345F" w:rsidRDefault="0088345F" w:rsidP="0088345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49DAF9D5" w14:textId="77777777" w:rsidR="0088345F" w:rsidRDefault="0088345F" w:rsidP="0088345F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самом деле абсолютную величину размера шрифта можно задавать не только в пикселях, пунктах и других величинах, но и особыми «шрифтовыми» ключевыми словами: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xx-small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x-small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small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medium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large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x-large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xx-large</w:t>
      </w:r>
      <w:r>
        <w:rPr>
          <w:rFonts w:ascii="Arial" w:hAnsi="Arial" w:cs="Arial"/>
          <w:color w:val="333333"/>
        </w:rPr>
        <w:t>. На практике этими единицами измерения пользуются редко. Подробно об этих ключевых словах можно узнать в </w:t>
      </w:r>
      <w:hyperlink r:id="rId42" w:anchor="font-size-prop" w:tgtFrame="_blank" w:history="1">
        <w:r>
          <w:rPr>
            <w:rStyle w:val="a4"/>
            <w:rFonts w:ascii="Arial" w:hAnsi="Arial" w:cs="Arial"/>
            <w:color w:val="3527B6"/>
          </w:rPr>
          <w:t>спецификации</w:t>
        </w:r>
      </w:hyperlink>
      <w:r>
        <w:rPr>
          <w:rFonts w:ascii="Arial" w:hAnsi="Arial" w:cs="Arial"/>
          <w:color w:val="333333"/>
        </w:rPr>
        <w:t>.</w:t>
      </w:r>
    </w:p>
    <w:p w14:paraId="0CB4EDC8" w14:textId="70AF4A40" w:rsidR="0088345F" w:rsidRDefault="0088345F" w:rsidP="00A00D98">
      <w:pPr>
        <w:spacing w:after="0"/>
        <w:ind w:firstLine="709"/>
        <w:jc w:val="both"/>
      </w:pPr>
    </w:p>
    <w:p w14:paraId="0FC06C58" w14:textId="64091F71" w:rsidR="0088345F" w:rsidRDefault="0088345F" w:rsidP="00A00D98">
      <w:pPr>
        <w:spacing w:after="0"/>
        <w:ind w:firstLine="709"/>
        <w:jc w:val="both"/>
      </w:pPr>
    </w:p>
    <w:p w14:paraId="4D082A16" w14:textId="4D436762" w:rsidR="0088345F" w:rsidRDefault="0088345F" w:rsidP="00A00D98">
      <w:pPr>
        <w:spacing w:after="0"/>
        <w:ind w:firstLine="709"/>
        <w:jc w:val="both"/>
      </w:pPr>
    </w:p>
    <w:p w14:paraId="2DE1E8D4" w14:textId="4EADD8C4" w:rsidR="0088345F" w:rsidRDefault="0088345F" w:rsidP="00A00D98">
      <w:pPr>
        <w:spacing w:after="0"/>
        <w:ind w:firstLine="709"/>
        <w:jc w:val="both"/>
      </w:pPr>
    </w:p>
    <w:p w14:paraId="7E61C98A" w14:textId="087DBA62" w:rsidR="0088345F" w:rsidRDefault="0088345F" w:rsidP="00A00D98">
      <w:pPr>
        <w:spacing w:after="0"/>
        <w:ind w:firstLine="709"/>
        <w:jc w:val="both"/>
      </w:pPr>
    </w:p>
    <w:p w14:paraId="5A63EFD5" w14:textId="46F49AFD" w:rsidR="0088345F" w:rsidRDefault="0088345F" w:rsidP="00A00D98">
      <w:pPr>
        <w:spacing w:after="0"/>
        <w:ind w:firstLine="709"/>
        <w:jc w:val="both"/>
      </w:pPr>
    </w:p>
    <w:p w14:paraId="30EAC93B" w14:textId="3A36B6CC" w:rsidR="0088345F" w:rsidRDefault="0088345F" w:rsidP="00A00D98">
      <w:pPr>
        <w:spacing w:after="0"/>
        <w:ind w:firstLine="709"/>
        <w:jc w:val="both"/>
      </w:pPr>
    </w:p>
    <w:p w14:paraId="600F8C32" w14:textId="4F823D12" w:rsidR="0088345F" w:rsidRDefault="0088345F" w:rsidP="00A00D98">
      <w:pPr>
        <w:spacing w:after="0"/>
        <w:ind w:firstLine="709"/>
        <w:jc w:val="both"/>
      </w:pPr>
    </w:p>
    <w:p w14:paraId="526DAC63" w14:textId="547B2B6E" w:rsidR="0088345F" w:rsidRDefault="0088345F" w:rsidP="00A00D98">
      <w:pPr>
        <w:spacing w:after="0"/>
        <w:ind w:firstLine="709"/>
        <w:jc w:val="both"/>
      </w:pPr>
    </w:p>
    <w:p w14:paraId="143DF028" w14:textId="2732F62A" w:rsidR="0088345F" w:rsidRDefault="0088345F" w:rsidP="00A00D98">
      <w:pPr>
        <w:spacing w:after="0"/>
        <w:ind w:firstLine="709"/>
        <w:jc w:val="both"/>
      </w:pPr>
    </w:p>
    <w:p w14:paraId="07D9D3A4" w14:textId="77777777" w:rsidR="0088345F" w:rsidRDefault="0088345F" w:rsidP="0088345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Относительный размер шрифта</w:t>
      </w:r>
    </w:p>
    <w:p w14:paraId="4A98E909" w14:textId="77777777" w:rsidR="0088345F" w:rsidRDefault="0088345F" w:rsidP="0088345F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Абсолютные величины применительно к размеру шрифта — это простое, но не совсем гибкое решение и применяется для самых простых случаев.</w:t>
      </w:r>
    </w:p>
    <w:p w14:paraId="6730C96C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примеру, для всего документа задан размер шрифта:</w:t>
      </w:r>
    </w:p>
    <w:p w14:paraId="55AC1531" w14:textId="77777777" w:rsidR="0088345F" w:rsidRDefault="0088345F" w:rsidP="0088345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body { font-size: 16px; }</w:t>
      </w:r>
    </w:p>
    <w:p w14:paraId="45B5D44A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hyperlink r:id="rId43" w:history="1">
        <w:r>
          <w:rPr>
            <w:rStyle w:val="a4"/>
            <w:rFonts w:ascii="Arial" w:hAnsi="Arial" w:cs="Arial"/>
            <w:color w:val="3527B6"/>
          </w:rPr>
          <w:t>задании про наследование</w:t>
        </w:r>
      </w:hyperlink>
      <w:r>
        <w:rPr>
          <w:rFonts w:ascii="Arial" w:hAnsi="Arial" w:cs="Arial"/>
          <w:color w:val="333333"/>
        </w:rPr>
        <w:t> мы разбирали, что все дочерние элементы с </w:t>
      </w:r>
      <w:r>
        <w:rPr>
          <w:rFonts w:ascii="Arial" w:hAnsi="Arial" w:cs="Arial"/>
          <w:i/>
          <w:iCs/>
          <w:color w:val="333333"/>
        </w:rPr>
        <w:t>необъявленным</w:t>
      </w:r>
      <w:r>
        <w:rPr>
          <w:rFonts w:ascii="Arial" w:hAnsi="Arial" w:cs="Arial"/>
          <w:color w:val="333333"/>
        </w:rPr>
        <w:t> значением размера шрифта унаследуют этот размер, то есть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16px</w:t>
      </w:r>
      <w:r>
        <w:rPr>
          <w:rFonts w:ascii="Arial" w:hAnsi="Arial" w:cs="Arial"/>
          <w:color w:val="333333"/>
        </w:rPr>
        <w:t>.</w:t>
      </w:r>
    </w:p>
    <w:p w14:paraId="6B9DEC67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Заголовку на странице мы зададим другое фиксированное значение размера шрифта:</w:t>
      </w:r>
    </w:p>
    <w:p w14:paraId="24831D3C" w14:textId="77777777" w:rsidR="0088345F" w:rsidRDefault="0088345F" w:rsidP="0088345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h1 { font-size: 32px; }</w:t>
      </w:r>
    </w:p>
    <w:p w14:paraId="55055D57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Пока что всё хорошо. Но представьте, что теперь появляется требование: на больших экранах мониторов увеличить размер шрифта документа с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16px</w:t>
      </w:r>
      <w:r>
        <w:rPr>
          <w:rFonts w:ascii="Arial" w:hAnsi="Arial" w:cs="Arial"/>
          <w:color w:val="333333"/>
        </w:rPr>
        <w:t> 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20px</w:t>
      </w:r>
      <w:r>
        <w:rPr>
          <w:rFonts w:ascii="Arial" w:hAnsi="Arial" w:cs="Arial"/>
          <w:color w:val="333333"/>
        </w:rPr>
        <w:t>. Если поменять размер 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r>
        <w:rPr>
          <w:rFonts w:ascii="Arial" w:hAnsi="Arial" w:cs="Arial"/>
          <w:color w:val="333333"/>
        </w:rPr>
        <w:t>, то у «наследников» размер тоже изменится. Но у заголовка размер никак не поменяется, он будет фиксированным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32px</w:t>
      </w:r>
      <w:r>
        <w:rPr>
          <w:rFonts w:ascii="Arial" w:hAnsi="Arial" w:cs="Arial"/>
          <w:color w:val="333333"/>
        </w:rPr>
        <w:t>.</w:t>
      </w:r>
    </w:p>
    <w:p w14:paraId="49DAA494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Хочется сделать так, чтобы при изменении основного размера шрифта для родителя (в нашем случае это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r>
        <w:rPr>
          <w:rFonts w:ascii="Arial" w:hAnsi="Arial" w:cs="Arial"/>
          <w:color w:val="333333"/>
        </w:rPr>
        <w:t>), его дочерние элементы пропорционально меняли свои размеры шрифта. И для этого случая есть специальная единица измерения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r>
        <w:rPr>
          <w:rFonts w:ascii="Arial" w:hAnsi="Arial" w:cs="Arial"/>
          <w:color w:val="333333"/>
        </w:rPr>
        <w:t>.</w:t>
      </w:r>
    </w:p>
    <w:p w14:paraId="63E890AA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Величина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1em</w:t>
      </w:r>
      <w:r>
        <w:rPr>
          <w:rFonts w:ascii="Arial" w:hAnsi="Arial" w:cs="Arial"/>
          <w:color w:val="333333"/>
        </w:rPr>
        <w:t> — это </w:t>
      </w:r>
      <w:r>
        <w:rPr>
          <w:rFonts w:ascii="Arial" w:hAnsi="Arial" w:cs="Arial"/>
          <w:i/>
          <w:iCs/>
          <w:color w:val="333333"/>
        </w:rPr>
        <w:t>такой же</w:t>
      </w:r>
      <w:r>
        <w:rPr>
          <w:rFonts w:ascii="Arial" w:hAnsi="Arial" w:cs="Arial"/>
          <w:color w:val="333333"/>
        </w:rPr>
        <w:t> размер шрифта, что и у родителя. Соответственно, если мы хотим, чтобы шрифт дочернего элемента был всегда в 2 раза больше родительского, то зададим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2em</w:t>
      </w:r>
      <w:r>
        <w:rPr>
          <w:rFonts w:ascii="Arial" w:hAnsi="Arial" w:cs="Arial"/>
          <w:color w:val="333333"/>
        </w:rPr>
        <w:t>:</w:t>
      </w:r>
    </w:p>
    <w:p w14:paraId="6C02ADDC" w14:textId="77777777" w:rsidR="0088345F" w:rsidRDefault="0088345F" w:rsidP="0088345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h1 { font-size: 2em; }</w:t>
      </w:r>
    </w:p>
    <w:p w14:paraId="3DD4C489" w14:textId="77777777" w:rsidR="0088345F" w:rsidRDefault="0088345F" w:rsidP="0088345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Такой подход к написанию стилей позволяет сделать код более гибким.</w:t>
      </w:r>
    </w:p>
    <w:p w14:paraId="2684A01A" w14:textId="77777777" w:rsidR="0088345F" w:rsidRDefault="0088345F" w:rsidP="0088345F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Наравне с «абсолютными» ключевыми словами существует пара «относительных» ключевых слов, которые применяются к размеру шрифта: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larger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smaller</w:t>
      </w:r>
      <w:r>
        <w:rPr>
          <w:rFonts w:ascii="Arial" w:hAnsi="Arial" w:cs="Arial"/>
          <w:color w:val="333333"/>
        </w:rPr>
        <w:t xml:space="preserve">. Они буквально делают размер шрифта </w:t>
      </w:r>
      <w:r>
        <w:rPr>
          <w:rFonts w:ascii="Arial" w:hAnsi="Arial" w:cs="Arial"/>
          <w:color w:val="333333"/>
        </w:rPr>
        <w:lastRenderedPageBreak/>
        <w:t>элемента </w:t>
      </w:r>
      <w:r>
        <w:rPr>
          <w:rFonts w:ascii="Arial" w:hAnsi="Arial" w:cs="Arial"/>
          <w:i/>
          <w:iCs/>
          <w:color w:val="333333"/>
        </w:rPr>
        <w:t>больше</w:t>
      </w:r>
      <w:r>
        <w:rPr>
          <w:rFonts w:ascii="Arial" w:hAnsi="Arial" w:cs="Arial"/>
          <w:color w:val="333333"/>
        </w:rPr>
        <w:t> или </w:t>
      </w:r>
      <w:r>
        <w:rPr>
          <w:rFonts w:ascii="Arial" w:hAnsi="Arial" w:cs="Arial"/>
          <w:i/>
          <w:iCs/>
          <w:color w:val="333333"/>
        </w:rPr>
        <w:t>меньше</w:t>
      </w:r>
      <w:r>
        <w:rPr>
          <w:rFonts w:ascii="Arial" w:hAnsi="Arial" w:cs="Arial"/>
          <w:color w:val="333333"/>
        </w:rPr>
        <w:t> того размера, который задан его родительскому элементу. Подробно об этих ключевых словах можно узнать в </w:t>
      </w:r>
      <w:hyperlink r:id="rId44" w:anchor="relative-size-value" w:tgtFrame="_blank" w:history="1">
        <w:r>
          <w:rPr>
            <w:rStyle w:val="a4"/>
            <w:rFonts w:ascii="Arial" w:hAnsi="Arial" w:cs="Arial"/>
            <w:color w:val="3527B6"/>
          </w:rPr>
          <w:t>спецификации</w:t>
        </w:r>
      </w:hyperlink>
      <w:r>
        <w:rPr>
          <w:rFonts w:ascii="Arial" w:hAnsi="Arial" w:cs="Arial"/>
          <w:color w:val="333333"/>
        </w:rPr>
        <w:t>.</w:t>
      </w:r>
    </w:p>
    <w:p w14:paraId="691A759C" w14:textId="47ED9D54" w:rsidR="0088345F" w:rsidRDefault="0088345F" w:rsidP="00A00D98">
      <w:pPr>
        <w:spacing w:after="0"/>
        <w:ind w:firstLine="709"/>
        <w:jc w:val="both"/>
      </w:pPr>
    </w:p>
    <w:p w14:paraId="01B97A1C" w14:textId="438E2870" w:rsidR="00F52C39" w:rsidRDefault="00F52C39" w:rsidP="00A00D98">
      <w:pPr>
        <w:spacing w:after="0"/>
        <w:ind w:firstLine="709"/>
        <w:jc w:val="both"/>
      </w:pPr>
    </w:p>
    <w:p w14:paraId="3FB2273B" w14:textId="3097EB69" w:rsidR="00F52C39" w:rsidRDefault="00F52C39" w:rsidP="00A00D98">
      <w:pPr>
        <w:spacing w:after="0"/>
        <w:ind w:firstLine="709"/>
        <w:jc w:val="both"/>
      </w:pPr>
    </w:p>
    <w:p w14:paraId="4F2EE0FA" w14:textId="5479BBBF" w:rsidR="00F52C39" w:rsidRDefault="00F52C39" w:rsidP="00A00D98">
      <w:pPr>
        <w:spacing w:after="0"/>
        <w:ind w:firstLine="709"/>
        <w:jc w:val="both"/>
      </w:pPr>
    </w:p>
    <w:p w14:paraId="5D2481ED" w14:textId="5C993E62" w:rsidR="00F52C39" w:rsidRDefault="00F52C39" w:rsidP="00A00D98">
      <w:pPr>
        <w:spacing w:after="0"/>
        <w:ind w:firstLine="709"/>
        <w:jc w:val="both"/>
      </w:pPr>
    </w:p>
    <w:p w14:paraId="7DFB14E8" w14:textId="245E0A49" w:rsidR="00F52C39" w:rsidRDefault="00F52C39" w:rsidP="00A00D98">
      <w:pPr>
        <w:spacing w:after="0"/>
        <w:ind w:firstLine="709"/>
        <w:jc w:val="both"/>
      </w:pPr>
    </w:p>
    <w:p w14:paraId="46BD4BB1" w14:textId="670D8F7A" w:rsidR="00F52C39" w:rsidRDefault="00F52C39" w:rsidP="00A00D98">
      <w:pPr>
        <w:spacing w:after="0"/>
        <w:ind w:firstLine="709"/>
        <w:jc w:val="both"/>
      </w:pPr>
    </w:p>
    <w:p w14:paraId="2C871D04" w14:textId="77777777" w:rsidR="00F52C39" w:rsidRDefault="00F52C39" w:rsidP="00F52C3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Свойство line-height, высота строки</w:t>
      </w:r>
    </w:p>
    <w:p w14:paraId="5670EBCF" w14:textId="77777777" w:rsidR="00F52C39" w:rsidRDefault="00F52C39" w:rsidP="00F52C3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Окей, с помощью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font-size</w:t>
      </w:r>
      <w:r>
        <w:rPr>
          <w:rFonts w:ascii="Arial" w:hAnsi="Arial" w:cs="Arial"/>
          <w:color w:val="333333"/>
        </w:rPr>
        <w:t> мы управляем размером отдельных символов шрифта. Но дело в том, что тексты — это обычно больше, чем набор символов. Тексты состоят из строк, которые располагаются друг под другом. И хотелось бы уметь управлять расположением этих строк относительно друг друга и другого контента.</w:t>
      </w:r>
    </w:p>
    <w:p w14:paraId="4513375F" w14:textId="77777777" w:rsidR="00F52C39" w:rsidRDefault="00F52C39" w:rsidP="00F52C3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этого в CSS есть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. Оно управляет высотой строки или, если точнее, межстрочным интервалом.</w:t>
      </w:r>
    </w:p>
    <w:p w14:paraId="0D4002D1" w14:textId="77777777" w:rsidR="00F52C39" w:rsidRDefault="00F52C39" w:rsidP="00F52C3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 и в случае с размером шрифта, значения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 можно задавать разными способами.</w:t>
      </w:r>
    </w:p>
    <w:p w14:paraId="6BB8D474" w14:textId="77777777" w:rsidR="00F52C39" w:rsidRDefault="00F52C39" w:rsidP="00F52C3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это свойство имеет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. Оно указывает браузеру, что межстрочный интервал нужно подобрать автоматически, исходя из размера шрифта. Спецификация рекомендует устанавливать его в пределах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100-120%</w:t>
      </w:r>
      <w:r>
        <w:rPr>
          <w:rFonts w:ascii="Arial" w:hAnsi="Arial" w:cs="Arial"/>
          <w:color w:val="333333"/>
        </w:rPr>
        <w:t> от размера шрифта. То есть:</w:t>
      </w:r>
    </w:p>
    <w:p w14:paraId="2CBB5FC0" w14:textId="77777777" w:rsidR="00F52C39" w:rsidRPr="00F52C39" w:rsidRDefault="00F52C39" w:rsidP="00F52C39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52C39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p {</w:t>
      </w:r>
    </w:p>
    <w:p w14:paraId="2B551B19" w14:textId="77777777" w:rsidR="00F52C39" w:rsidRPr="00F52C39" w:rsidRDefault="00F52C39" w:rsidP="00F52C39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52C39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font-size: 10px;</w:t>
      </w:r>
    </w:p>
    <w:p w14:paraId="7AFD5975" w14:textId="77777777" w:rsidR="00F52C39" w:rsidRPr="00F52C39" w:rsidRDefault="00F52C39" w:rsidP="00F52C39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52C39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line-height: normal;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значение</w:t>
      </w:r>
      <w:r w:rsidRPr="00F52C39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будет</w:t>
      </w:r>
      <w:r w:rsidRPr="00F52C39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примерно</w:t>
      </w:r>
      <w:r w:rsidRPr="00F52C39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12px */</w:t>
      </w:r>
    </w:p>
    <w:p w14:paraId="645DD35D" w14:textId="77777777" w:rsidR="00F52C39" w:rsidRDefault="00F52C39" w:rsidP="00F52C39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7E828C58" w14:textId="77777777" w:rsidR="00F52C39" w:rsidRDefault="00F52C39" w:rsidP="00F52C3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 позволяет всем нестилизованным текстам выглядеть удобочитаемо. Однако, если есть необходимость отойти от стилизации по умолчанию,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 можно задать фиксированное абсолютное значение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.</w:t>
      </w:r>
    </w:p>
    <w:p w14:paraId="714F0BF2" w14:textId="77777777" w:rsidR="00F52C39" w:rsidRPr="00F52C39" w:rsidRDefault="00F52C39" w:rsidP="00F52C39">
      <w:pPr>
        <w:pStyle w:val="HTML"/>
        <w:shd w:val="clear" w:color="auto" w:fill="F8F8F8"/>
        <w:spacing w:before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52C39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p {</w:t>
      </w:r>
    </w:p>
    <w:p w14:paraId="008A260C" w14:textId="77777777" w:rsidR="00F52C39" w:rsidRPr="00F52C39" w:rsidRDefault="00F52C39" w:rsidP="00F52C39">
      <w:pPr>
        <w:pStyle w:val="HTML"/>
        <w:shd w:val="clear" w:color="auto" w:fill="F8F8F8"/>
        <w:spacing w:before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52C39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lastRenderedPageBreak/>
        <w:t xml:space="preserve">  font-size: 16px;</w:t>
      </w:r>
    </w:p>
    <w:p w14:paraId="4EE259D3" w14:textId="77777777" w:rsidR="00F52C39" w:rsidRPr="00F52C39" w:rsidRDefault="00F52C39" w:rsidP="00F52C39">
      <w:pPr>
        <w:pStyle w:val="HTML"/>
        <w:shd w:val="clear" w:color="auto" w:fill="F8F8F8"/>
        <w:spacing w:before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52C39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line-height: 26px;</w:t>
      </w:r>
    </w:p>
    <w:p w14:paraId="5C9CC7B9" w14:textId="77777777" w:rsidR="00F52C39" w:rsidRDefault="00F52C39" w:rsidP="00F52C39">
      <w:pPr>
        <w:pStyle w:val="HTML"/>
        <w:shd w:val="clear" w:color="auto" w:fill="F8F8F8"/>
        <w:spacing w:before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0E4634C8" w14:textId="05A6E1DF" w:rsidR="00F52C39" w:rsidRDefault="00F52C39" w:rsidP="00A00D98">
      <w:pPr>
        <w:spacing w:after="0"/>
        <w:ind w:firstLine="709"/>
        <w:jc w:val="both"/>
      </w:pPr>
    </w:p>
    <w:p w14:paraId="6E33DD6F" w14:textId="56C2D8B8" w:rsidR="00F52C39" w:rsidRDefault="00F52C39" w:rsidP="00A00D98">
      <w:pPr>
        <w:spacing w:after="0"/>
        <w:ind w:firstLine="709"/>
        <w:jc w:val="both"/>
      </w:pPr>
    </w:p>
    <w:p w14:paraId="0C00EC2E" w14:textId="1A715251" w:rsidR="00F52C39" w:rsidRDefault="00F52C39" w:rsidP="00A00D98">
      <w:pPr>
        <w:spacing w:after="0"/>
        <w:ind w:firstLine="709"/>
        <w:jc w:val="both"/>
      </w:pPr>
    </w:p>
    <w:p w14:paraId="086FAA59" w14:textId="3EE6BF4C" w:rsidR="00F52C39" w:rsidRDefault="00F52C39" w:rsidP="00A00D98">
      <w:pPr>
        <w:spacing w:after="0"/>
        <w:ind w:firstLine="709"/>
        <w:jc w:val="both"/>
      </w:pPr>
    </w:p>
    <w:p w14:paraId="12A3EDF8" w14:textId="77777777" w:rsidR="00F52C39" w:rsidRPr="00F52C39" w:rsidRDefault="00F52C39" w:rsidP="00F52C3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F52C3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Относительная высота строки</w:t>
      </w:r>
    </w:p>
    <w:p w14:paraId="35ED0734" w14:textId="77777777" w:rsidR="00F52C39" w:rsidRPr="00F52C39" w:rsidRDefault="00F52C39" w:rsidP="00F52C3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Итак, какие варианты для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line-height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мы уже рассмотрели:</w:t>
      </w:r>
    </w:p>
    <w:p w14:paraId="613A3400" w14:textId="77777777" w:rsidR="00F52C39" w:rsidRPr="00F52C39" w:rsidRDefault="00F52C39" w:rsidP="00F52C39">
      <w:pPr>
        <w:numPr>
          <w:ilvl w:val="0"/>
          <w:numId w:val="16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относительное значение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вычисляется браузером в зависимости от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font-size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автоматически, </w:t>
      </w:r>
      <w:r w:rsidRPr="00F52C39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мы не можем им управлять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14:paraId="10E9C33D" w14:textId="77777777" w:rsidR="00F52C39" w:rsidRPr="00F52C39" w:rsidRDefault="00F52C39" w:rsidP="00F52C39">
      <w:pPr>
        <w:numPr>
          <w:ilvl w:val="0"/>
          <w:numId w:val="16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абсолютное значение в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px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2F3A977" w14:textId="77777777" w:rsidR="00F52C39" w:rsidRPr="00F52C39" w:rsidRDefault="00F52C39" w:rsidP="00F52C3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если нам нужно задать относительное значение, но не такое, как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 Так тоже можно. Для этого значение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line-height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задаётся в процентах или в виде множителя. В таком случае браузер вычисляет значение динамически в зависимости от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font-size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08B91DD0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14:paraId="40B97779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font-size: 10px;</w:t>
      </w:r>
    </w:p>
    <w:p w14:paraId="26293EAA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line-height: 150%; /* вычисленное значение: 10px * 150% = 15px */</w:t>
      </w:r>
    </w:p>
    <w:p w14:paraId="1755D434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line-height: 2;    /* вычисленное значение: 10px * 2 = 20px */</w:t>
      </w:r>
    </w:p>
    <w:p w14:paraId="52BA9D91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C3B92E0" w14:textId="77777777" w:rsidR="00F52C39" w:rsidRPr="00F52C39" w:rsidRDefault="00F52C39" w:rsidP="00F52C39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вы понимаете, относительные значения более гибкие, чем абсолютные. Но для простых сайтов, таких как наш, фиксированных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font-size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line-height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 вполне достаточно.</w:t>
      </w:r>
    </w:p>
    <w:p w14:paraId="35458B78" w14:textId="747E74FD" w:rsidR="00F52C39" w:rsidRDefault="00F52C39" w:rsidP="00A00D98">
      <w:pPr>
        <w:spacing w:after="0"/>
        <w:ind w:firstLine="709"/>
        <w:jc w:val="both"/>
      </w:pPr>
    </w:p>
    <w:p w14:paraId="325AF10B" w14:textId="65DDF275" w:rsidR="00F52C39" w:rsidRDefault="00F52C39" w:rsidP="00A00D98">
      <w:pPr>
        <w:spacing w:after="0"/>
        <w:ind w:firstLine="709"/>
        <w:jc w:val="both"/>
      </w:pPr>
    </w:p>
    <w:p w14:paraId="0EAB6CF1" w14:textId="617F0562" w:rsidR="00F52C39" w:rsidRDefault="00F52C39" w:rsidP="00A00D98">
      <w:pPr>
        <w:spacing w:after="0"/>
        <w:ind w:firstLine="709"/>
        <w:jc w:val="both"/>
      </w:pPr>
    </w:p>
    <w:p w14:paraId="60FE6468" w14:textId="1A5EC186" w:rsidR="00F52C39" w:rsidRDefault="00F52C39" w:rsidP="00A00D98">
      <w:pPr>
        <w:spacing w:after="0"/>
        <w:ind w:firstLine="709"/>
        <w:jc w:val="both"/>
      </w:pPr>
    </w:p>
    <w:p w14:paraId="4033000E" w14:textId="7F95F2C6" w:rsidR="00F52C39" w:rsidRDefault="00F52C39" w:rsidP="00A00D98">
      <w:pPr>
        <w:spacing w:after="0"/>
        <w:ind w:firstLine="709"/>
        <w:jc w:val="both"/>
      </w:pPr>
    </w:p>
    <w:p w14:paraId="368F8007" w14:textId="3A2F6E2D" w:rsidR="00F52C39" w:rsidRDefault="00F52C39" w:rsidP="00A00D98">
      <w:pPr>
        <w:spacing w:after="0"/>
        <w:ind w:firstLine="709"/>
        <w:jc w:val="both"/>
      </w:pPr>
    </w:p>
    <w:p w14:paraId="48A281D3" w14:textId="1D5B4E73" w:rsidR="00F52C39" w:rsidRDefault="00F52C39" w:rsidP="00A00D98">
      <w:pPr>
        <w:spacing w:after="0"/>
        <w:ind w:firstLine="709"/>
        <w:jc w:val="both"/>
      </w:pPr>
    </w:p>
    <w:p w14:paraId="52DD609A" w14:textId="11CFD116" w:rsidR="00F52C39" w:rsidRDefault="00F52C39" w:rsidP="00A00D98">
      <w:pPr>
        <w:spacing w:after="0"/>
        <w:ind w:firstLine="709"/>
        <w:jc w:val="both"/>
      </w:pPr>
    </w:p>
    <w:p w14:paraId="6C94E400" w14:textId="26FBB7E2" w:rsidR="00F52C39" w:rsidRDefault="00F52C39" w:rsidP="00A00D98">
      <w:pPr>
        <w:spacing w:after="0"/>
        <w:ind w:firstLine="709"/>
        <w:jc w:val="both"/>
      </w:pPr>
    </w:p>
    <w:p w14:paraId="21CA1186" w14:textId="600F12E6" w:rsidR="00F52C39" w:rsidRDefault="00F52C39" w:rsidP="00A00D98">
      <w:pPr>
        <w:spacing w:after="0"/>
        <w:ind w:firstLine="709"/>
        <w:jc w:val="both"/>
      </w:pPr>
    </w:p>
    <w:p w14:paraId="3D54FDDC" w14:textId="009BC7E1" w:rsidR="00F52C39" w:rsidRDefault="00F52C39" w:rsidP="00A00D98">
      <w:pPr>
        <w:spacing w:after="0"/>
        <w:ind w:firstLine="709"/>
        <w:jc w:val="both"/>
      </w:pPr>
    </w:p>
    <w:p w14:paraId="3EB0906B" w14:textId="77777777" w:rsidR="00F52C39" w:rsidRPr="00F52C39" w:rsidRDefault="00F52C39" w:rsidP="00F52C3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F52C3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lastRenderedPageBreak/>
        <w:t>Свойство font-family, семейство шрифта</w:t>
      </w:r>
    </w:p>
    <w:p w14:paraId="16A122D4" w14:textId="77777777" w:rsidR="00F52C39" w:rsidRPr="00F52C39" w:rsidRDefault="00F52C39" w:rsidP="00F52C3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уже разобрались с размерами шрифта, но как же задавать сам шрифт?</w:t>
      </w:r>
    </w:p>
    <w:p w14:paraId="3EC1DD35" w14:textId="77777777" w:rsidR="00F52C39" w:rsidRPr="00F52C39" w:rsidRDefault="00F52C39" w:rsidP="00F52C3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этого есть специальное свойство —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font-family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значении этого свойства указывается список названий шрифтов, перечисленных через запятую. В начале списка располагают самый желаемый шрифт, затем менее желаемый, а в самом конце списка — общий тип шрифта. Браузер проходит по списку слева направо и использует первый найденный в системе или на сайте шрифт. Пример:</w:t>
      </w:r>
    </w:p>
    <w:p w14:paraId="2E500AF4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body {</w:t>
      </w:r>
    </w:p>
    <w:p w14:paraId="4FC0FE2B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font-family: "PT Sans", "Arial", sans-serif;</w:t>
      </w:r>
    </w:p>
    <w:p w14:paraId="39E3950F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ADA2754" w14:textId="77777777" w:rsidR="00F52C39" w:rsidRPr="00F52C39" w:rsidRDefault="00F52C39" w:rsidP="00F52C3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название шрифта состоит из нескольких слов, то его нужно заключать в кавычки. Одинарные названия можно оставлять как без кавычек, так и с ними для единообразия. Если браузер не находит на сайте или в операционной системе ни одно из перечисленных названий шрифтов, то он применяет последнее значение — общий системный тип шрифта. Самые распространённые типы шрифта:</w:t>
      </w:r>
    </w:p>
    <w:p w14:paraId="4E23BB46" w14:textId="77777777" w:rsidR="00F52C39" w:rsidRPr="00F52C39" w:rsidRDefault="00F52C39" w:rsidP="00F52C39">
      <w:pPr>
        <w:numPr>
          <w:ilvl w:val="0"/>
          <w:numId w:val="17"/>
        </w:numPr>
        <w:shd w:val="clear" w:color="auto" w:fill="FFFFFF"/>
        <w:spacing w:before="255" w:after="255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serif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шрифт с засечками;</w:t>
      </w:r>
    </w:p>
    <w:p w14:paraId="4BD44CB6" w14:textId="77777777" w:rsidR="00F52C39" w:rsidRPr="00F52C39" w:rsidRDefault="00F52C39" w:rsidP="00F52C39">
      <w:pPr>
        <w:numPr>
          <w:ilvl w:val="0"/>
          <w:numId w:val="17"/>
        </w:numPr>
        <w:shd w:val="clear" w:color="auto" w:fill="FFFFFF"/>
        <w:spacing w:before="255" w:after="255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sans-serif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шрифт без засечек.</w:t>
      </w:r>
    </w:p>
    <w:p w14:paraId="2A8FCB9E" w14:textId="77777777" w:rsidR="00F52C39" w:rsidRPr="00F52C39" w:rsidRDefault="00F52C39" w:rsidP="00F52C3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9833CA5" w14:textId="77777777" w:rsidR="00F52C39" w:rsidRPr="00F52C39" w:rsidRDefault="00F52C39" w:rsidP="00F52C3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самом деле, кроме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serif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sans-serif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ещё менее распространённые типы шрифта:</w:t>
      </w:r>
    </w:p>
    <w:p w14:paraId="6ABA7462" w14:textId="77777777" w:rsidR="00F52C39" w:rsidRPr="00F52C39" w:rsidRDefault="00F52C39" w:rsidP="00F52C39">
      <w:pPr>
        <w:numPr>
          <w:ilvl w:val="0"/>
          <w:numId w:val="18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monospace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моноширинный шрифт;</w:t>
      </w:r>
    </w:p>
    <w:p w14:paraId="0E0FC9C4" w14:textId="77777777" w:rsidR="00F52C39" w:rsidRPr="00F52C39" w:rsidRDefault="00F52C39" w:rsidP="00F52C39">
      <w:pPr>
        <w:numPr>
          <w:ilvl w:val="0"/>
          <w:numId w:val="18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cursive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шрифт с неформальным начертанием, например, имитация рукописного текста или леттеринга;</w:t>
      </w:r>
    </w:p>
    <w:p w14:paraId="0EBC28D7" w14:textId="77777777" w:rsidR="00F52C39" w:rsidRPr="00F52C39" w:rsidRDefault="00F52C39" w:rsidP="00F52C39">
      <w:pPr>
        <w:numPr>
          <w:ilvl w:val="0"/>
          <w:numId w:val="18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fantasy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декоративный шрифт, например, всемирно известный Comic Sans.</w:t>
      </w:r>
    </w:p>
    <w:p w14:paraId="734FA5E0" w14:textId="63778244" w:rsidR="00F52C39" w:rsidRDefault="00F52C39" w:rsidP="00A00D98">
      <w:pPr>
        <w:spacing w:after="0"/>
        <w:ind w:firstLine="709"/>
        <w:jc w:val="both"/>
      </w:pPr>
    </w:p>
    <w:p w14:paraId="7ACD5373" w14:textId="3207606F" w:rsidR="00F52C39" w:rsidRDefault="00F52C39" w:rsidP="00A00D98">
      <w:pPr>
        <w:spacing w:after="0"/>
        <w:ind w:firstLine="709"/>
        <w:jc w:val="both"/>
      </w:pPr>
    </w:p>
    <w:p w14:paraId="600B4D53" w14:textId="2CA2628A" w:rsidR="00F52C39" w:rsidRDefault="00F52C39" w:rsidP="00A00D98">
      <w:pPr>
        <w:spacing w:after="0"/>
        <w:ind w:firstLine="709"/>
        <w:jc w:val="both"/>
      </w:pPr>
    </w:p>
    <w:p w14:paraId="6CAB057F" w14:textId="77FED045" w:rsidR="00F52C39" w:rsidRDefault="00F52C39" w:rsidP="00A00D98">
      <w:pPr>
        <w:spacing w:after="0"/>
        <w:ind w:firstLine="709"/>
        <w:jc w:val="both"/>
      </w:pPr>
    </w:p>
    <w:p w14:paraId="0588E014" w14:textId="6F09203A" w:rsidR="00F52C39" w:rsidRDefault="00F52C39" w:rsidP="00A00D98">
      <w:pPr>
        <w:spacing w:after="0"/>
        <w:ind w:firstLine="709"/>
        <w:jc w:val="both"/>
      </w:pPr>
    </w:p>
    <w:p w14:paraId="4C263D6B" w14:textId="720EFE85" w:rsidR="00F52C39" w:rsidRDefault="00F52C39" w:rsidP="00A00D98">
      <w:pPr>
        <w:spacing w:after="0"/>
        <w:ind w:firstLine="709"/>
        <w:jc w:val="both"/>
      </w:pPr>
    </w:p>
    <w:p w14:paraId="44472D8D" w14:textId="79AB502A" w:rsidR="00F52C39" w:rsidRDefault="00F52C39" w:rsidP="00A00D98">
      <w:pPr>
        <w:spacing w:after="0"/>
        <w:ind w:firstLine="709"/>
        <w:jc w:val="both"/>
      </w:pPr>
    </w:p>
    <w:p w14:paraId="108E18E3" w14:textId="77777777" w:rsidR="00F52C39" w:rsidRPr="00F52C39" w:rsidRDefault="00F52C39" w:rsidP="00F52C3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F52C3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Свойство font-weight, насыщенность шрифта</w:t>
      </w:r>
    </w:p>
    <w:p w14:paraId="365D67B3" w14:textId="77777777" w:rsidR="00F52C39" w:rsidRPr="00F52C39" w:rsidRDefault="00F52C39" w:rsidP="00F52C3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параметр шрифта, которым мы можем управлять — это насыщенность или толщина шрифта. Шрифт может быть жирнее или тоньше обычного начертания. Устанавливается насыщенность с помощью свойства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font-weight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качестве значения можно использовать ключевое слово или число. Самые часто встречающиеся значения:</w:t>
      </w:r>
    </w:p>
    <w:p w14:paraId="38601073" w14:textId="77777777" w:rsidR="00F52C39" w:rsidRPr="00F52C39" w:rsidRDefault="00F52C39" w:rsidP="00F52C39">
      <w:pPr>
        <w:numPr>
          <w:ilvl w:val="0"/>
          <w:numId w:val="19"/>
        </w:numPr>
        <w:shd w:val="clear" w:color="auto" w:fill="FFFFFF"/>
        <w:spacing w:before="255" w:after="255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400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обычный шрифт, значение по умолчанию;</w:t>
      </w:r>
    </w:p>
    <w:p w14:paraId="5863DE1F" w14:textId="77777777" w:rsidR="00F52C39" w:rsidRPr="00F52C39" w:rsidRDefault="00F52C39" w:rsidP="00F52C39">
      <w:pPr>
        <w:numPr>
          <w:ilvl w:val="0"/>
          <w:numId w:val="19"/>
        </w:numPr>
        <w:shd w:val="clear" w:color="auto" w:fill="FFFFFF"/>
        <w:spacing w:before="255" w:after="255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700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bold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жирный шрифт.</w:t>
      </w:r>
    </w:p>
    <w:p w14:paraId="0A4D3D02" w14:textId="77777777" w:rsidR="00F52C39" w:rsidRPr="00F52C39" w:rsidRDefault="00F52C39" w:rsidP="00F52C3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Например:</w:t>
      </w:r>
    </w:p>
    <w:p w14:paraId="502A1EDD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h1 {</w:t>
      </w:r>
    </w:p>
    <w:p w14:paraId="7AEED368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font-weight: 400; /* то же самое что и normal */</w:t>
      </w:r>
    </w:p>
    <w:p w14:paraId="373135CB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5E96DB5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722A51A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14:paraId="2724A319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font-weight: bold; /* то же самое что и 700 */</w:t>
      </w:r>
    </w:p>
    <w:p w14:paraId="4391C8F4" w14:textId="77777777" w:rsidR="00F52C39" w:rsidRPr="00F52C39" w:rsidRDefault="00F52C39" w:rsidP="00F52C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F52C39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4AD70E6F" w14:textId="77777777" w:rsidR="00F52C39" w:rsidRPr="00F52C39" w:rsidRDefault="00F52C39" w:rsidP="00F52C3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37519157" w14:textId="77777777" w:rsidR="00F52C39" w:rsidRPr="00F52C39" w:rsidRDefault="00F52C39" w:rsidP="00F52C3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самом деле,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font-weight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принимать одно из девяти числовых вариантов насыщенности:</w:t>
      </w:r>
    </w:p>
    <w:p w14:paraId="4F41885A" w14:textId="77777777" w:rsidR="00F52C39" w:rsidRPr="00F52C39" w:rsidRDefault="00F52C39" w:rsidP="00F52C39">
      <w:pPr>
        <w:numPr>
          <w:ilvl w:val="0"/>
          <w:numId w:val="20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100: Thin;</w:t>
      </w:r>
    </w:p>
    <w:p w14:paraId="2018C50E" w14:textId="77777777" w:rsidR="00F52C39" w:rsidRPr="00F52C39" w:rsidRDefault="00F52C39" w:rsidP="00F52C39">
      <w:pPr>
        <w:numPr>
          <w:ilvl w:val="0"/>
          <w:numId w:val="20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200: Extra Light (Ultra Light);</w:t>
      </w:r>
    </w:p>
    <w:p w14:paraId="714C7430" w14:textId="77777777" w:rsidR="00F52C39" w:rsidRPr="00F52C39" w:rsidRDefault="00F52C39" w:rsidP="00F52C39">
      <w:pPr>
        <w:numPr>
          <w:ilvl w:val="0"/>
          <w:numId w:val="20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300: Light;</w:t>
      </w:r>
    </w:p>
    <w:p w14:paraId="1D1247EE" w14:textId="77777777" w:rsidR="00F52C39" w:rsidRPr="00F52C39" w:rsidRDefault="00F52C39" w:rsidP="00F52C39">
      <w:pPr>
        <w:numPr>
          <w:ilvl w:val="0"/>
          <w:numId w:val="20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400: Normal;</w:t>
      </w:r>
    </w:p>
    <w:p w14:paraId="615E3DEA" w14:textId="77777777" w:rsidR="00F52C39" w:rsidRPr="00F52C39" w:rsidRDefault="00F52C39" w:rsidP="00F52C39">
      <w:pPr>
        <w:numPr>
          <w:ilvl w:val="0"/>
          <w:numId w:val="20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500: Medium;</w:t>
      </w:r>
    </w:p>
    <w:p w14:paraId="777A2CA5" w14:textId="77777777" w:rsidR="00F52C39" w:rsidRPr="00F52C39" w:rsidRDefault="00F52C39" w:rsidP="00F52C39">
      <w:pPr>
        <w:numPr>
          <w:ilvl w:val="0"/>
          <w:numId w:val="20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600: Semi Bold (Demi Bold);</w:t>
      </w:r>
    </w:p>
    <w:p w14:paraId="250FB2B3" w14:textId="77777777" w:rsidR="00F52C39" w:rsidRPr="00F52C39" w:rsidRDefault="00F52C39" w:rsidP="00F52C39">
      <w:pPr>
        <w:numPr>
          <w:ilvl w:val="0"/>
          <w:numId w:val="20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700: Bold;</w:t>
      </w:r>
    </w:p>
    <w:p w14:paraId="66474123" w14:textId="77777777" w:rsidR="00F52C39" w:rsidRPr="00F52C39" w:rsidRDefault="00F52C39" w:rsidP="00F52C39">
      <w:pPr>
        <w:numPr>
          <w:ilvl w:val="0"/>
          <w:numId w:val="20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800: Extra Bold (Ultra Bold);</w:t>
      </w:r>
    </w:p>
    <w:p w14:paraId="569AB9D3" w14:textId="77777777" w:rsidR="00F52C39" w:rsidRPr="00F52C39" w:rsidRDefault="00F52C39" w:rsidP="00F52C39">
      <w:pPr>
        <w:numPr>
          <w:ilvl w:val="0"/>
          <w:numId w:val="20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900: Black (Heavy).</w:t>
      </w:r>
    </w:p>
    <w:p w14:paraId="08D7B2E4" w14:textId="77777777" w:rsidR="00F52C39" w:rsidRPr="00F52C39" w:rsidRDefault="00F52C39" w:rsidP="00F52C3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эти числовые значения задают степень толщины шрифта от самого тонкого до самого толстого.</w:t>
      </w:r>
    </w:p>
    <w:p w14:paraId="55F68322" w14:textId="77777777" w:rsidR="00F52C39" w:rsidRPr="00F52C39" w:rsidRDefault="00F52C39" w:rsidP="00F52C3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 в большинстве системных шрифтов всё равно есть только два варианта толщины: обычный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(400) и жирный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bold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(700). Поэтому и остальные значения свойства используются реже.</w:t>
      </w:r>
    </w:p>
    <w:p w14:paraId="6D1192EE" w14:textId="77777777" w:rsidR="00F52C39" w:rsidRPr="00F52C39" w:rsidRDefault="00F52C39" w:rsidP="00F52C39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 перечисленных выше числовых значений у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font-weight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ещё два относительных значения: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bolder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F52C39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lighter</w:t>
      </w:r>
      <w:r w:rsidRPr="00F52C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Эти значения делают шрифт жирнее и тоньше, чем текущее или унаследованное значение.</w:t>
      </w:r>
    </w:p>
    <w:p w14:paraId="3C2F4236" w14:textId="2B93ED35" w:rsidR="00F52C39" w:rsidRDefault="00F52C39" w:rsidP="00A00D98">
      <w:pPr>
        <w:spacing w:after="0"/>
        <w:ind w:firstLine="709"/>
        <w:jc w:val="both"/>
      </w:pPr>
    </w:p>
    <w:p w14:paraId="64FFD21C" w14:textId="452C5D6E" w:rsidR="00D66E24" w:rsidRDefault="00D66E24" w:rsidP="00A00D98">
      <w:pPr>
        <w:spacing w:after="0"/>
        <w:ind w:firstLine="709"/>
        <w:jc w:val="both"/>
      </w:pPr>
    </w:p>
    <w:p w14:paraId="520915F5" w14:textId="419C3F68" w:rsidR="00D66E24" w:rsidRDefault="00D66E24" w:rsidP="00A00D98">
      <w:pPr>
        <w:spacing w:after="0"/>
        <w:ind w:firstLine="709"/>
        <w:jc w:val="both"/>
      </w:pPr>
    </w:p>
    <w:p w14:paraId="223945BC" w14:textId="0A3505AE" w:rsidR="00D66E24" w:rsidRDefault="00D66E24" w:rsidP="00A00D98">
      <w:pPr>
        <w:spacing w:after="0"/>
        <w:ind w:firstLine="709"/>
        <w:jc w:val="both"/>
      </w:pPr>
    </w:p>
    <w:p w14:paraId="09964534" w14:textId="77777777" w:rsidR="00D66E24" w:rsidRPr="00D66E24" w:rsidRDefault="00D66E24" w:rsidP="00D66E24">
      <w:pPr>
        <w:shd w:val="clear" w:color="auto" w:fill="FFFFFF"/>
        <w:spacing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самом деле, </w:t>
      </w:r>
      <w:r w:rsidRPr="00D66E24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font-weight</w:t>
      </w: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принимать одно из девяти числовых вариантов насыщенности:</w:t>
      </w:r>
    </w:p>
    <w:p w14:paraId="64E9A445" w14:textId="77777777" w:rsidR="00D66E24" w:rsidRPr="00D66E24" w:rsidRDefault="00D66E24" w:rsidP="00D66E24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100: Thin;</w:t>
      </w:r>
    </w:p>
    <w:p w14:paraId="724FD6BC" w14:textId="77777777" w:rsidR="00D66E24" w:rsidRPr="00D66E24" w:rsidRDefault="00D66E24" w:rsidP="00D66E24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200: Extra Light (Ultra Light);</w:t>
      </w:r>
    </w:p>
    <w:p w14:paraId="7BEDEB2C" w14:textId="77777777" w:rsidR="00D66E24" w:rsidRPr="00D66E24" w:rsidRDefault="00D66E24" w:rsidP="00D66E24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300: Light;</w:t>
      </w:r>
    </w:p>
    <w:p w14:paraId="7163E101" w14:textId="77777777" w:rsidR="00D66E24" w:rsidRPr="00D66E24" w:rsidRDefault="00D66E24" w:rsidP="00D66E24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400: Normal;</w:t>
      </w:r>
    </w:p>
    <w:p w14:paraId="1FBBE478" w14:textId="77777777" w:rsidR="00D66E24" w:rsidRPr="00D66E24" w:rsidRDefault="00D66E24" w:rsidP="00D66E24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500: Medium;</w:t>
      </w:r>
    </w:p>
    <w:p w14:paraId="063881E0" w14:textId="77777777" w:rsidR="00D66E24" w:rsidRPr="00D66E24" w:rsidRDefault="00D66E24" w:rsidP="00D66E24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600: Semi Bold (Demi Bold);</w:t>
      </w:r>
    </w:p>
    <w:p w14:paraId="40DB1D48" w14:textId="77777777" w:rsidR="00D66E24" w:rsidRPr="00D66E24" w:rsidRDefault="00D66E24" w:rsidP="00D66E24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700: Bold;</w:t>
      </w:r>
    </w:p>
    <w:p w14:paraId="30FF21C2" w14:textId="77777777" w:rsidR="00D66E24" w:rsidRPr="00D66E24" w:rsidRDefault="00D66E24" w:rsidP="00D66E24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800: Extra Bold (Ultra Bold);</w:t>
      </w:r>
    </w:p>
    <w:p w14:paraId="46BED7B5" w14:textId="77777777" w:rsidR="00D66E24" w:rsidRPr="00D66E24" w:rsidRDefault="00D66E24" w:rsidP="00D66E24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900: Black (Heavy).</w:t>
      </w:r>
    </w:p>
    <w:p w14:paraId="2266187E" w14:textId="77777777" w:rsidR="00D66E24" w:rsidRPr="00D66E24" w:rsidRDefault="00D66E24" w:rsidP="00D66E24">
      <w:pPr>
        <w:shd w:val="clear" w:color="auto" w:fill="FFFFFF"/>
        <w:spacing w:before="255"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эти числовые значения задают степень толщины шрифта от самого тонкого до самого толстого.</w:t>
      </w:r>
    </w:p>
    <w:p w14:paraId="41C6562A" w14:textId="77777777" w:rsidR="00D66E24" w:rsidRPr="00D66E24" w:rsidRDefault="00D66E24" w:rsidP="00D66E24">
      <w:pPr>
        <w:shd w:val="clear" w:color="auto" w:fill="FFFFFF"/>
        <w:spacing w:before="255" w:after="25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 в большинстве системных шрифтов всё равно есть только два варианта толщины: обычный </w:t>
      </w:r>
      <w:r w:rsidRPr="00D66E24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(400) и жирный </w:t>
      </w:r>
      <w:r w:rsidRPr="00D66E24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bold</w:t>
      </w: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(700). Поэтому и остальные значения свойства используются реже.</w:t>
      </w:r>
    </w:p>
    <w:p w14:paraId="70E47288" w14:textId="77777777" w:rsidR="00D66E24" w:rsidRPr="00D66E24" w:rsidRDefault="00D66E24" w:rsidP="00D66E24">
      <w:pPr>
        <w:shd w:val="clear" w:color="auto" w:fill="FFFFFF"/>
        <w:spacing w:before="255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 перечисленных выше числовых значений у </w:t>
      </w:r>
      <w:r w:rsidRPr="00D66E24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font-weight</w:t>
      </w: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ещё два относительных значения: </w:t>
      </w:r>
      <w:r w:rsidRPr="00D66E24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bolder</w:t>
      </w: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D66E24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lighter</w:t>
      </w:r>
      <w:r w:rsidRPr="00D66E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Эти значения делают шрифт жирнее и тоньше, чем текущее или унаследованное значение.</w:t>
      </w:r>
    </w:p>
    <w:p w14:paraId="2F27A985" w14:textId="070AAD1E" w:rsidR="00D66E24" w:rsidRDefault="00D66E24" w:rsidP="00A00D98">
      <w:pPr>
        <w:spacing w:after="0"/>
        <w:ind w:firstLine="709"/>
        <w:jc w:val="both"/>
      </w:pPr>
    </w:p>
    <w:p w14:paraId="3FA005FB" w14:textId="79123CDB" w:rsidR="00D66E24" w:rsidRDefault="00D66E24" w:rsidP="00A00D98">
      <w:pPr>
        <w:spacing w:after="0"/>
        <w:ind w:firstLine="709"/>
        <w:jc w:val="both"/>
      </w:pPr>
    </w:p>
    <w:p w14:paraId="4BB5931F" w14:textId="0FD9E5F4" w:rsidR="00D66E24" w:rsidRDefault="00D66E24" w:rsidP="00A00D98">
      <w:pPr>
        <w:spacing w:after="0"/>
        <w:ind w:firstLine="709"/>
        <w:jc w:val="both"/>
      </w:pPr>
    </w:p>
    <w:p w14:paraId="35578560" w14:textId="79A49581" w:rsidR="00D66E24" w:rsidRDefault="00D66E24" w:rsidP="00A00D98">
      <w:pPr>
        <w:spacing w:after="0"/>
        <w:ind w:firstLine="709"/>
        <w:jc w:val="both"/>
      </w:pPr>
    </w:p>
    <w:p w14:paraId="3A0869B4" w14:textId="6FCBF155" w:rsidR="00D66E24" w:rsidRDefault="00D66E24" w:rsidP="00A00D98">
      <w:pPr>
        <w:spacing w:after="0"/>
        <w:ind w:firstLine="709"/>
        <w:jc w:val="both"/>
      </w:pPr>
    </w:p>
    <w:p w14:paraId="7DF64D00" w14:textId="6CF4F468" w:rsidR="00D66E24" w:rsidRDefault="00D66E24" w:rsidP="00A00D98">
      <w:pPr>
        <w:spacing w:after="0"/>
        <w:ind w:firstLine="709"/>
        <w:jc w:val="both"/>
      </w:pPr>
    </w:p>
    <w:p w14:paraId="3EC3B0A7" w14:textId="77777777" w:rsidR="00D66E24" w:rsidRDefault="00D66E24" w:rsidP="00D66E2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Свойство text-align, горизонтальное выравнивание текста</w:t>
      </w:r>
    </w:p>
    <w:p w14:paraId="745CC7AA" w14:textId="77777777" w:rsidR="00D66E24" w:rsidRDefault="00D66E24" w:rsidP="00D66E2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Следующее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 описывает, как выравнивается текст внутри блока по горизонтали (на самом деле не только текст, но об этом в </w:t>
      </w:r>
      <w:hyperlink r:id="rId45" w:history="1">
        <w:r>
          <w:rPr>
            <w:rStyle w:val="a4"/>
            <w:rFonts w:ascii="Arial" w:hAnsi="Arial" w:cs="Arial"/>
            <w:color w:val="3527B6"/>
          </w:rPr>
          <w:t>следующем задании</w:t>
        </w:r>
      </w:hyperlink>
      <w:r>
        <w:rPr>
          <w:rFonts w:ascii="Arial" w:hAnsi="Arial" w:cs="Arial"/>
          <w:color w:val="333333"/>
        </w:rPr>
        <w:t>).</w:t>
      </w:r>
    </w:p>
    <w:p w14:paraId="2664AC29" w14:textId="77777777" w:rsidR="00D66E24" w:rsidRDefault="00D66E24" w:rsidP="00D66E2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 может принимать следующие значения:</w:t>
      </w:r>
    </w:p>
    <w:p w14:paraId="7F2D6DD8" w14:textId="77777777" w:rsidR="00D66E24" w:rsidRDefault="00D66E24" w:rsidP="00D66E24">
      <w:pPr>
        <w:numPr>
          <w:ilvl w:val="0"/>
          <w:numId w:val="2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left</w:t>
      </w:r>
      <w:r>
        <w:rPr>
          <w:rFonts w:ascii="Arial" w:hAnsi="Arial" w:cs="Arial"/>
          <w:color w:val="333333"/>
        </w:rPr>
        <w:t> — выравнивание по левому краю блока, это значение по умолчанию;</w:t>
      </w:r>
    </w:p>
    <w:p w14:paraId="0CDBE637" w14:textId="77777777" w:rsidR="00D66E24" w:rsidRDefault="00D66E24" w:rsidP="00D66E24">
      <w:pPr>
        <w:numPr>
          <w:ilvl w:val="0"/>
          <w:numId w:val="2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right</w:t>
      </w:r>
      <w:r>
        <w:rPr>
          <w:rFonts w:ascii="Arial" w:hAnsi="Arial" w:cs="Arial"/>
          <w:color w:val="333333"/>
        </w:rPr>
        <w:t> — по правому краю блока;</w:t>
      </w:r>
    </w:p>
    <w:p w14:paraId="6B1B9170" w14:textId="77777777" w:rsidR="00D66E24" w:rsidRDefault="00D66E24" w:rsidP="00D66E24">
      <w:pPr>
        <w:numPr>
          <w:ilvl w:val="0"/>
          <w:numId w:val="2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center</w:t>
      </w:r>
      <w:r>
        <w:rPr>
          <w:rFonts w:ascii="Arial" w:hAnsi="Arial" w:cs="Arial"/>
          <w:color w:val="333333"/>
        </w:rPr>
        <w:t> — по центру блока;</w:t>
      </w:r>
    </w:p>
    <w:p w14:paraId="1BA75E24" w14:textId="77777777" w:rsidR="00D66E24" w:rsidRDefault="00D66E24" w:rsidP="00D66E24">
      <w:pPr>
        <w:numPr>
          <w:ilvl w:val="0"/>
          <w:numId w:val="2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justify</w:t>
      </w:r>
      <w:r>
        <w:rPr>
          <w:rFonts w:ascii="Arial" w:hAnsi="Arial" w:cs="Arial"/>
          <w:color w:val="333333"/>
        </w:rPr>
        <w:t> — по ширине блока, при этом слова в строке будут размещаться так, чтобы занять равномерно всё пространство строки (пробелы между словами в таком случае становятся неравномерными, так как браузер «растягивает» слова в строке).</w:t>
      </w:r>
    </w:p>
    <w:p w14:paraId="7ED346A5" w14:textId="77777777" w:rsidR="00D66E24" w:rsidRDefault="00D66E24" w:rsidP="00D66E2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Важно помнить, что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 применяется именно к самому блоку-контейнеру, внутри которого находится текстовый контент:</w:t>
      </w:r>
    </w:p>
    <w:p w14:paraId="0A4A114B" w14:textId="77777777" w:rsidR="00D66E24" w:rsidRDefault="00D66E24" w:rsidP="00D66E2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HTML:</w:t>
      </w:r>
    </w:p>
    <w:p w14:paraId="56862CB5" w14:textId="77777777" w:rsidR="00D66E24" w:rsidRDefault="00D66E24" w:rsidP="00D66E2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&lt;p&gt;</w:t>
      </w:r>
    </w:p>
    <w:p w14:paraId="746DFA03" w14:textId="77777777" w:rsidR="00D66E24" w:rsidRDefault="00D66E24" w:rsidP="00D66E2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Я текст внутри абзаца</w:t>
      </w:r>
    </w:p>
    <w:p w14:paraId="3A1D3243" w14:textId="77777777" w:rsidR="00D66E24" w:rsidRPr="00D66E24" w:rsidRDefault="00D66E24" w:rsidP="00D66E2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66E2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&lt;/p&gt;</w:t>
      </w:r>
    </w:p>
    <w:p w14:paraId="0D1E00D8" w14:textId="77777777" w:rsidR="00D66E24" w:rsidRPr="00D66E24" w:rsidRDefault="00D66E24" w:rsidP="00D66E2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14:paraId="53132367" w14:textId="77777777" w:rsidR="00D66E24" w:rsidRPr="00D66E24" w:rsidRDefault="00D66E24" w:rsidP="00D66E2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66E2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CSS:</w:t>
      </w:r>
    </w:p>
    <w:p w14:paraId="20420475" w14:textId="77777777" w:rsidR="00D66E24" w:rsidRPr="00D66E24" w:rsidRDefault="00D66E24" w:rsidP="00D66E2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66E2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p {</w:t>
      </w:r>
    </w:p>
    <w:p w14:paraId="1FB1AE69" w14:textId="77777777" w:rsidR="00D66E24" w:rsidRPr="00D66E24" w:rsidRDefault="00D66E24" w:rsidP="00D66E2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D66E24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text-align: center;</w:t>
      </w:r>
    </w:p>
    <w:p w14:paraId="7E7CA491" w14:textId="77777777" w:rsidR="00D66E24" w:rsidRDefault="00D66E24" w:rsidP="00D66E24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0EC2583F" w14:textId="77777777" w:rsidR="00D66E24" w:rsidRDefault="00D66E24" w:rsidP="00D66E2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самом деле существует ещё два значения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: это выравнивание к началу блока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start</w:t>
      </w:r>
      <w:r>
        <w:rPr>
          <w:rFonts w:ascii="Arial" w:hAnsi="Arial" w:cs="Arial"/>
          <w:color w:val="333333"/>
        </w:rPr>
        <w:t> и выравнивание к концу блока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end</w:t>
      </w:r>
      <w:r>
        <w:rPr>
          <w:rFonts w:ascii="Arial" w:hAnsi="Arial" w:cs="Arial"/>
          <w:color w:val="333333"/>
        </w:rPr>
        <w:t>. Если вы попробуете применить эти значения, то увидите, что эффект от значения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start</w:t>
      </w:r>
      <w:r>
        <w:rPr>
          <w:rFonts w:ascii="Arial" w:hAnsi="Arial" w:cs="Arial"/>
          <w:color w:val="333333"/>
        </w:rPr>
        <w:t> совпадает со значением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left</w:t>
      </w:r>
      <w:r>
        <w:rPr>
          <w:rFonts w:ascii="Arial" w:hAnsi="Arial" w:cs="Arial"/>
          <w:color w:val="333333"/>
        </w:rPr>
        <w:t>, 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end</w:t>
      </w:r>
      <w:r>
        <w:rPr>
          <w:rFonts w:ascii="Arial" w:hAnsi="Arial" w:cs="Arial"/>
          <w:color w:val="333333"/>
        </w:rPr>
        <w:t> делает то же самое, что 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right</w:t>
      </w:r>
      <w:r>
        <w:rPr>
          <w:rFonts w:ascii="Arial" w:hAnsi="Arial" w:cs="Arial"/>
          <w:color w:val="333333"/>
        </w:rPr>
        <w:t>.</w:t>
      </w:r>
    </w:p>
    <w:p w14:paraId="50C02F3E" w14:textId="77777777" w:rsidR="00D66E24" w:rsidRDefault="00D66E24" w:rsidP="00D66E2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это не всегда так. Дело в том, что не во всех языках текст пишется слева направо. Например, в японском текст пишется сверху вниз, и в этом случае значения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left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right</w:t>
      </w:r>
      <w:r>
        <w:rPr>
          <w:rFonts w:ascii="Arial" w:hAnsi="Arial" w:cs="Arial"/>
          <w:color w:val="333333"/>
        </w:rPr>
        <w:t> уже не так логичны, как в «европейских» языках.</w:t>
      </w:r>
    </w:p>
    <w:p w14:paraId="77E14CDD" w14:textId="77777777" w:rsidR="00D66E24" w:rsidRDefault="00D66E24" w:rsidP="00D66E24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Именно чтобы сделать CSS-код универсальным для любых направлений написания текста и появились такие значения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. Кстати, для управления направлением текста есть специальное свойство — </w:t>
      </w:r>
      <w:hyperlink r:id="rId46" w:anchor="propdef-writing-mode" w:tgtFrame="_blank" w:history="1">
        <w:r>
          <w:rPr>
            <w:rStyle w:val="a4"/>
            <w:rFonts w:ascii="Arial" w:hAnsi="Arial" w:cs="Arial"/>
            <w:color w:val="3527B6"/>
          </w:rPr>
          <w:t>writing-mode</w:t>
        </w:r>
      </w:hyperlink>
      <w:r>
        <w:rPr>
          <w:rFonts w:ascii="Arial" w:hAnsi="Arial" w:cs="Arial"/>
          <w:color w:val="333333"/>
        </w:rPr>
        <w:t>.</w:t>
      </w:r>
    </w:p>
    <w:p w14:paraId="0C5119EB" w14:textId="194EB758" w:rsidR="00D66E24" w:rsidRDefault="00D66E24" w:rsidP="00A00D98">
      <w:pPr>
        <w:spacing w:after="0"/>
        <w:ind w:firstLine="709"/>
        <w:jc w:val="both"/>
      </w:pPr>
    </w:p>
    <w:p w14:paraId="7BDC6496" w14:textId="510BC27B" w:rsidR="00D66E24" w:rsidRDefault="00D66E24" w:rsidP="00A00D98">
      <w:pPr>
        <w:spacing w:after="0"/>
        <w:ind w:firstLine="709"/>
        <w:jc w:val="both"/>
      </w:pPr>
    </w:p>
    <w:p w14:paraId="4B30C96A" w14:textId="29ABD475" w:rsidR="00D66E24" w:rsidRDefault="00D66E24" w:rsidP="00A00D98">
      <w:pPr>
        <w:spacing w:after="0"/>
        <w:ind w:firstLine="709"/>
        <w:jc w:val="both"/>
      </w:pPr>
    </w:p>
    <w:p w14:paraId="675D755A" w14:textId="77777777" w:rsidR="00D66E24" w:rsidRDefault="00D66E24" w:rsidP="00D66E2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Выравнивание text-align не только для текста</w:t>
      </w:r>
    </w:p>
    <w:p w14:paraId="076BE40D" w14:textId="77777777" w:rsidR="00D66E24" w:rsidRDefault="00411053" w:rsidP="00D66E2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hyperlink r:id="rId47" w:history="1">
        <w:r w:rsidR="00D66E24">
          <w:rPr>
            <w:rStyle w:val="a4"/>
            <w:rFonts w:ascii="Arial" w:hAnsi="Arial" w:cs="Arial"/>
            <w:color w:val="3527B6"/>
          </w:rPr>
          <w:t>На прошлом шаге</w:t>
        </w:r>
      </w:hyperlink>
      <w:r w:rsidR="00D66E24">
        <w:rPr>
          <w:rFonts w:ascii="Arial" w:hAnsi="Arial" w:cs="Arial"/>
          <w:color w:val="333333"/>
        </w:rPr>
        <w:t> мы упоминали, что свойство </w:t>
      </w:r>
      <w:r w:rsidR="00D66E24"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 w:rsidR="00D66E24">
        <w:rPr>
          <w:rFonts w:ascii="Arial" w:hAnsi="Arial" w:cs="Arial"/>
          <w:color w:val="333333"/>
        </w:rPr>
        <w:t> способно влиять не только на тексты, но и другие элементы. Эти элементы должны быть </w:t>
      </w:r>
      <w:r w:rsidR="00D66E24">
        <w:rPr>
          <w:rFonts w:ascii="Arial" w:hAnsi="Arial" w:cs="Arial"/>
          <w:i/>
          <w:iCs/>
          <w:color w:val="333333"/>
        </w:rPr>
        <w:t>инлайновыми</w:t>
      </w:r>
      <w:r w:rsidR="00D66E24">
        <w:rPr>
          <w:rFonts w:ascii="Arial" w:hAnsi="Arial" w:cs="Arial"/>
          <w:color w:val="333333"/>
        </w:rPr>
        <w:t>, то есть это изображения, инлайн-блоки, инлайн-таблицы и другие.</w:t>
      </w:r>
    </w:p>
    <w:p w14:paraId="51187ED8" w14:textId="77777777" w:rsidR="00D66E24" w:rsidRDefault="00D66E24" w:rsidP="00D66E2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Например, сейчас в задании мы разберём такой приём, который больше напоминает трюк, так как мы используем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 для выравнивания картинки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внутри контейнера, то есть по факту для создания простейшей «сетки». Но об этой особенности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 очень полезно знать, так как это вполне легальный способ выравнивания элементов.</w:t>
      </w:r>
    </w:p>
    <w:p w14:paraId="33C7002F" w14:textId="77777777" w:rsidR="00D66E24" w:rsidRDefault="00D66E24" w:rsidP="00D66E2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Вперёд к заданию.</w:t>
      </w:r>
    </w:p>
    <w:p w14:paraId="745ECB23" w14:textId="77777777" w:rsidR="00D66E24" w:rsidRDefault="00D66E24" w:rsidP="00D66E24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Тема инлайнового контекста форматирования — целый отдельный мир CSS. В </w:t>
      </w:r>
      <w:hyperlink r:id="rId48" w:anchor="inline-level" w:history="1">
        <w:r>
          <w:rPr>
            <w:rStyle w:val="a4"/>
            <w:rFonts w:ascii="Arial" w:hAnsi="Arial" w:cs="Arial"/>
            <w:color w:val="3527B6"/>
          </w:rPr>
          <w:t>спецификации</w:t>
        </w:r>
      </w:hyperlink>
      <w:r>
        <w:rPr>
          <w:rFonts w:ascii="Arial" w:hAnsi="Arial" w:cs="Arial"/>
          <w:color w:val="333333"/>
        </w:rPr>
        <w:t> описаны разные виды блоков, которые участвуют в формировании потока документа. Также есть </w:t>
      </w:r>
      <w:hyperlink r:id="rId49" w:tgtFrame="_blank" w:history="1">
        <w:r>
          <w:rPr>
            <w:rStyle w:val="a4"/>
            <w:rFonts w:ascii="Arial" w:hAnsi="Arial" w:cs="Arial"/>
            <w:color w:val="3527B6"/>
          </w:rPr>
          <w:t>замечательная книга</w:t>
        </w:r>
      </w:hyperlink>
      <w:r>
        <w:rPr>
          <w:rFonts w:ascii="Arial" w:hAnsi="Arial" w:cs="Arial"/>
          <w:color w:val="333333"/>
        </w:rPr>
        <w:t> на русском об этой простой на первый взгляд, но на самом деле достаточно комплексной теме.</w:t>
      </w:r>
    </w:p>
    <w:p w14:paraId="40024407" w14:textId="75D5BC10" w:rsidR="00D66E24" w:rsidRDefault="00D66E24" w:rsidP="00A00D98">
      <w:pPr>
        <w:spacing w:after="0"/>
        <w:ind w:firstLine="709"/>
        <w:jc w:val="both"/>
      </w:pPr>
    </w:p>
    <w:p w14:paraId="239C96AB" w14:textId="494CE47B" w:rsidR="00354695" w:rsidRDefault="00354695" w:rsidP="00A00D98">
      <w:pPr>
        <w:spacing w:after="0"/>
        <w:ind w:firstLine="709"/>
        <w:jc w:val="both"/>
      </w:pPr>
    </w:p>
    <w:p w14:paraId="25E60BAA" w14:textId="055A4F74" w:rsidR="00354695" w:rsidRDefault="00354695" w:rsidP="00A00D98">
      <w:pPr>
        <w:spacing w:after="0"/>
        <w:ind w:firstLine="709"/>
        <w:jc w:val="both"/>
      </w:pPr>
    </w:p>
    <w:p w14:paraId="74A6CEAF" w14:textId="3E53FC98" w:rsidR="00354695" w:rsidRDefault="00354695" w:rsidP="00A00D98">
      <w:pPr>
        <w:spacing w:after="0"/>
        <w:ind w:firstLine="709"/>
        <w:jc w:val="both"/>
      </w:pPr>
    </w:p>
    <w:p w14:paraId="370E3826" w14:textId="378CD6FB" w:rsidR="00354695" w:rsidRDefault="00354695" w:rsidP="00A00D98">
      <w:pPr>
        <w:spacing w:after="0"/>
        <w:ind w:firstLine="709"/>
        <w:jc w:val="both"/>
      </w:pPr>
    </w:p>
    <w:p w14:paraId="31203878" w14:textId="3C2332E7" w:rsidR="00354695" w:rsidRDefault="00354695" w:rsidP="00A00D98">
      <w:pPr>
        <w:spacing w:after="0"/>
        <w:ind w:firstLine="709"/>
        <w:jc w:val="both"/>
      </w:pPr>
    </w:p>
    <w:p w14:paraId="2D64A38F" w14:textId="08E35E0C" w:rsidR="00354695" w:rsidRDefault="00354695" w:rsidP="00A00D98">
      <w:pPr>
        <w:spacing w:after="0"/>
        <w:ind w:firstLine="709"/>
        <w:jc w:val="both"/>
      </w:pPr>
    </w:p>
    <w:p w14:paraId="159BB593" w14:textId="11917942" w:rsidR="00354695" w:rsidRDefault="00354695" w:rsidP="00A00D98">
      <w:pPr>
        <w:spacing w:after="0"/>
        <w:ind w:firstLine="709"/>
        <w:jc w:val="both"/>
      </w:pPr>
    </w:p>
    <w:p w14:paraId="14E59CF1" w14:textId="47C2735C" w:rsidR="00354695" w:rsidRDefault="00354695" w:rsidP="00A00D98">
      <w:pPr>
        <w:spacing w:after="0"/>
        <w:ind w:firstLine="709"/>
        <w:jc w:val="both"/>
      </w:pPr>
    </w:p>
    <w:p w14:paraId="09D077E7" w14:textId="1D94867A" w:rsidR="00354695" w:rsidRDefault="00354695" w:rsidP="00A00D98">
      <w:pPr>
        <w:spacing w:after="0"/>
        <w:ind w:firstLine="709"/>
        <w:jc w:val="both"/>
      </w:pPr>
    </w:p>
    <w:p w14:paraId="65F7BA94" w14:textId="6BBDABCF" w:rsidR="00354695" w:rsidRDefault="00354695" w:rsidP="00A00D98">
      <w:pPr>
        <w:spacing w:after="0"/>
        <w:ind w:firstLine="709"/>
        <w:jc w:val="both"/>
      </w:pPr>
    </w:p>
    <w:p w14:paraId="6675218D" w14:textId="36951A14" w:rsidR="00354695" w:rsidRDefault="00354695" w:rsidP="00A00D98">
      <w:pPr>
        <w:spacing w:after="0"/>
        <w:ind w:firstLine="709"/>
        <w:jc w:val="both"/>
      </w:pPr>
    </w:p>
    <w:p w14:paraId="74726068" w14:textId="77777777" w:rsidR="00354695" w:rsidRPr="00354695" w:rsidRDefault="00354695" w:rsidP="00354695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354695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Свойство vertical-align, вертикальное выравнивание текста</w:t>
      </w:r>
    </w:p>
    <w:p w14:paraId="62E95A55" w14:textId="77777777" w:rsidR="00354695" w:rsidRPr="00354695" w:rsidRDefault="00354695" w:rsidP="00354695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есть свойство для горизонтального выравнивания, то должно быть и для вертикального? Да, и это свойство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D3B6617" w14:textId="77777777" w:rsidR="00354695" w:rsidRPr="00354695" w:rsidRDefault="00354695" w:rsidP="00354695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Этим свойством можно выравнивать </w:t>
      </w:r>
      <w:r w:rsidRPr="0035469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инлайновые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элементы относительно содержащей его строки. Самый простой пример, который мы разберём в этом задании — выровнять картинку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&lt;img&gt;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 вертикали в текстовой строке.</w:t>
      </w:r>
    </w:p>
    <w:p w14:paraId="5AC859D2" w14:textId="77777777" w:rsidR="00354695" w:rsidRPr="00354695" w:rsidRDefault="00354695" w:rsidP="00354695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свойства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много значений, но самые часто используемые:</w:t>
      </w:r>
    </w:p>
    <w:p w14:paraId="532AA27B" w14:textId="77777777" w:rsidR="00354695" w:rsidRPr="00354695" w:rsidRDefault="00354695" w:rsidP="00354695">
      <w:pPr>
        <w:numPr>
          <w:ilvl w:val="0"/>
          <w:numId w:val="23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top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выравнивание по верхнему краю строки;</w:t>
      </w:r>
    </w:p>
    <w:p w14:paraId="25A836AE" w14:textId="77777777" w:rsidR="00354695" w:rsidRPr="00354695" w:rsidRDefault="00354695" w:rsidP="00354695">
      <w:pPr>
        <w:numPr>
          <w:ilvl w:val="0"/>
          <w:numId w:val="23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middle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середине строки;</w:t>
      </w:r>
    </w:p>
    <w:p w14:paraId="41467D90" w14:textId="77777777" w:rsidR="00354695" w:rsidRPr="00354695" w:rsidRDefault="00354695" w:rsidP="00354695">
      <w:pPr>
        <w:numPr>
          <w:ilvl w:val="0"/>
          <w:numId w:val="23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bottom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нижнему краю строки;</w:t>
      </w:r>
    </w:p>
    <w:p w14:paraId="484BDAAC" w14:textId="77777777" w:rsidR="00354695" w:rsidRPr="00354695" w:rsidRDefault="00354695" w:rsidP="00354695">
      <w:pPr>
        <w:numPr>
          <w:ilvl w:val="0"/>
          <w:numId w:val="23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lastRenderedPageBreak/>
        <w:t>baseline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базовой линии строки (значение по умолчанию).</w:t>
      </w:r>
    </w:p>
    <w:p w14:paraId="2110DEC4" w14:textId="77777777" w:rsidR="00354695" w:rsidRPr="00354695" w:rsidRDefault="00354695" w:rsidP="00354695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отличие от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text-align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свойство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задаётся самому элементу, а не содержащему его контейнеру:</w:t>
      </w:r>
    </w:p>
    <w:p w14:paraId="1F3EB65C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HTML:</w:t>
      </w:r>
    </w:p>
    <w:p w14:paraId="43E6A0E4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&lt;p&gt;</w:t>
      </w:r>
    </w:p>
    <w:p w14:paraId="01B730E2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&lt;img src="picture.png" alt="Я картинка"&gt;</w:t>
      </w:r>
    </w:p>
    <w:p w14:paraId="6BDB10B6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Я текст внутри абзаца</w:t>
      </w:r>
    </w:p>
    <w:p w14:paraId="4E1D0251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&lt;/p&gt;</w:t>
      </w:r>
    </w:p>
    <w:p w14:paraId="49EEB312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6558849E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CSS:</w:t>
      </w:r>
    </w:p>
    <w:p w14:paraId="0FE47B64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img {</w:t>
      </w:r>
    </w:p>
    <w:p w14:paraId="4B5E6493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vertical-align: middle;</w:t>
      </w:r>
    </w:p>
    <w:p w14:paraId="7F452C8C" w14:textId="77777777" w:rsidR="00354695" w:rsidRPr="00354695" w:rsidRDefault="00354695" w:rsidP="003546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35469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BCAEC33" w14:textId="77777777" w:rsidR="00354695" w:rsidRPr="00354695" w:rsidRDefault="00354695" w:rsidP="00354695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52D42563" w14:textId="77777777" w:rsidR="00354695" w:rsidRPr="00354695" w:rsidRDefault="00354695" w:rsidP="00354695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Помимо ключевых слов для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ещё есть возможность задавать значения в пикселях и процентах.</w:t>
      </w:r>
    </w:p>
    <w:p w14:paraId="2FAB1E08" w14:textId="77777777" w:rsidR="00354695" w:rsidRPr="00354695" w:rsidRDefault="00354695" w:rsidP="00354695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Процентное значение (например,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vertical-align: 100%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вычисляется относительно заданной высоты строки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line-height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Значение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0%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то же самое, что и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baseline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ещё оно может быть как положительным, так и отрицательным.</w:t>
      </w:r>
    </w:p>
    <w:p w14:paraId="52ABF54B" w14:textId="77777777" w:rsidR="00354695" w:rsidRPr="00354695" w:rsidRDefault="00354695" w:rsidP="00354695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в пикселях (например,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vertical-align: 10px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работает аналогично процентному, только отсчитывается в пикселях в большую или меньшую сторону. Значение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0px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эквивалентно </w:t>
      </w:r>
      <w:r w:rsidRPr="00354695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baseline</w:t>
      </w:r>
      <w:r w:rsidRPr="0035469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11654C6" w14:textId="29EE16AA" w:rsidR="00354695" w:rsidRDefault="00354695" w:rsidP="00A00D98">
      <w:pPr>
        <w:spacing w:after="0"/>
        <w:ind w:firstLine="709"/>
        <w:jc w:val="both"/>
      </w:pPr>
    </w:p>
    <w:p w14:paraId="2DE8381F" w14:textId="40BDD83A" w:rsidR="00354695" w:rsidRDefault="00354695" w:rsidP="00A00D98">
      <w:pPr>
        <w:spacing w:after="0"/>
        <w:ind w:firstLine="709"/>
        <w:jc w:val="both"/>
      </w:pPr>
    </w:p>
    <w:p w14:paraId="4E1CF02D" w14:textId="4736D6A6" w:rsidR="00354695" w:rsidRDefault="00354695" w:rsidP="00A00D98">
      <w:pPr>
        <w:spacing w:after="0"/>
        <w:ind w:firstLine="709"/>
        <w:jc w:val="both"/>
      </w:pPr>
    </w:p>
    <w:p w14:paraId="2D058463" w14:textId="77777777" w:rsidR="00354695" w:rsidRDefault="00354695" w:rsidP="0035469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Использование фона для оформления текста</w:t>
      </w:r>
    </w:p>
    <w:p w14:paraId="47B491BF" w14:textId="77777777" w:rsidR="00354695" w:rsidRDefault="00354695" w:rsidP="0035469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важный параметр текста — его цвет. Управляется он свойством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color</w:t>
      </w:r>
      <w:r>
        <w:rPr>
          <w:rFonts w:ascii="Arial" w:hAnsi="Arial" w:cs="Arial"/>
          <w:color w:val="333333"/>
        </w:rPr>
        <w:t>. Подробно это свойство и его значения разберём в </w:t>
      </w:r>
      <w:hyperlink r:id="rId50" w:history="1">
        <w:r>
          <w:rPr>
            <w:rStyle w:val="a4"/>
            <w:rFonts w:ascii="Arial" w:hAnsi="Arial" w:cs="Arial"/>
            <w:color w:val="3527B6"/>
          </w:rPr>
          <w:t>следующем задании</w:t>
        </w:r>
      </w:hyperlink>
      <w:r>
        <w:rPr>
          <w:rFonts w:ascii="Arial" w:hAnsi="Arial" w:cs="Arial"/>
          <w:color w:val="333333"/>
        </w:rPr>
        <w:t>. А в этом узнаем, как можно использовать фон блока для оформления текста, а также как цвет фона и цвет текста должны сочетаться.</w:t>
      </w:r>
    </w:p>
    <w:p w14:paraId="754826AC" w14:textId="77777777" w:rsidR="00354695" w:rsidRDefault="00354695" w:rsidP="003546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Цвет в CSS чаще всего задаётся в шестнадцатеричном формате с символом решётки в начале:</w:t>
      </w:r>
    </w:p>
    <w:p w14:paraId="6C008FF7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#000000 — чёрный цвет;</w:t>
      </w:r>
    </w:p>
    <w:p w14:paraId="6C9FDDC1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#ffffff — белый цвет;</w:t>
      </w:r>
    </w:p>
    <w:p w14:paraId="4C0B2C06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#ff0000 — красный цвет и так далее.</w:t>
      </w:r>
    </w:p>
    <w:p w14:paraId="63A4C635" w14:textId="77777777" w:rsidR="00354695" w:rsidRDefault="00354695" w:rsidP="003546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Фоновое изображение для блока задаётся свойством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background-image</w:t>
      </w:r>
      <w:r>
        <w:rPr>
          <w:rFonts w:ascii="Arial" w:hAnsi="Arial" w:cs="Arial"/>
          <w:color w:val="333333"/>
        </w:rPr>
        <w:t>, а фоновый цвет — свойством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background-color</w:t>
      </w:r>
      <w:r>
        <w:rPr>
          <w:rFonts w:ascii="Arial" w:hAnsi="Arial" w:cs="Arial"/>
          <w:color w:val="333333"/>
        </w:rPr>
        <w:t>:</w:t>
      </w:r>
    </w:p>
    <w:p w14:paraId="4354CBE6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div {</w:t>
      </w:r>
    </w:p>
    <w:p w14:paraId="271F1EEF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background-image: url("путь_к_файлу_изображения.png");</w:t>
      </w:r>
    </w:p>
    <w:p w14:paraId="6FF26B45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background-color: #cccccc;</w:t>
      </w:r>
    </w:p>
    <w:p w14:paraId="420A3BF7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1DAB3CFD" w14:textId="77777777" w:rsidR="00354695" w:rsidRDefault="00354695" w:rsidP="003546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Фоновое изображение и фоновый цвет блока всегда должны достаточно сильно контрастировать с цветом текста. Чем больше контраст, тем удобнее читается текст в разных условиях освещённости и на разных устройствах. Поэтому если вы задаёте блоку фоновое изображение, нужно обязательно дополнительно задавать подходящий фоновый цвет. В этом случае, пока изображение загружается, или в случае, если оно совсем не загрузится, текст всё равно можно будет прочитать:</w:t>
      </w:r>
    </w:p>
    <w:p w14:paraId="4D4F699C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</w:t>
      </w:r>
    </w:p>
    <w:p w14:paraId="7A936C3F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/* идеальный контраст: цвет текста белый, цвет фона — чёрный */</w:t>
      </w:r>
    </w:p>
    <w:p w14:paraId="04ACA048" w14:textId="77777777" w:rsidR="00354695" w:rsidRP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35469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background-color: #000000;</w:t>
      </w:r>
    </w:p>
    <w:p w14:paraId="6D8D9324" w14:textId="77777777" w:rsidR="00354695" w:rsidRP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35469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color: #ffffff;</w:t>
      </w:r>
    </w:p>
    <w:p w14:paraId="6B52B3A0" w14:textId="77777777" w:rsidR="00354695" w:rsidRP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35469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}</w:t>
      </w:r>
    </w:p>
    <w:p w14:paraId="5EC20286" w14:textId="77777777" w:rsidR="00354695" w:rsidRP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14:paraId="53E7C331" w14:textId="77777777" w:rsidR="00354695" w:rsidRP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35469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span {</w:t>
      </w:r>
    </w:p>
    <w:p w14:paraId="7D3819F2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 w:rsidRPr="0035469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/* плохой контраст: цвет текста и фона — серые */</w:t>
      </w:r>
    </w:p>
    <w:p w14:paraId="6C484F60" w14:textId="77777777" w:rsidR="00354695" w:rsidRP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35469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background-color: #cccccc;</w:t>
      </w:r>
    </w:p>
    <w:p w14:paraId="2D19F676" w14:textId="77777777" w:rsidR="00354695" w:rsidRP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354695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color: #dddddd;</w:t>
      </w:r>
    </w:p>
    <w:p w14:paraId="5810C596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1678F897" w14:textId="77777777" w:rsidR="00354695" w:rsidRDefault="00354695" w:rsidP="00354695">
      <w:pPr>
        <w:pStyle w:val="info"/>
        <w:pBdr>
          <w:top w:val="single" w:sz="6" w:space="18" w:color="4EB543"/>
          <w:left w:val="single" w:sz="6" w:space="18" w:color="4EB543"/>
          <w:bottom w:val="single" w:sz="6" w:space="15" w:color="4EB543"/>
          <w:right w:val="single" w:sz="6" w:space="18" w:color="4EB543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Подробно работа с фонами в CSS рассматривается в части «</w:t>
      </w:r>
      <w:hyperlink r:id="rId51" w:tgtFrame="_blank" w:history="1">
        <w:r>
          <w:rPr>
            <w:rStyle w:val="a4"/>
            <w:rFonts w:ascii="Arial" w:hAnsi="Arial" w:cs="Arial"/>
            <w:color w:val="3527B6"/>
          </w:rPr>
          <w:t>Фоны. Знакомство</w:t>
        </w:r>
      </w:hyperlink>
      <w:r>
        <w:rPr>
          <w:rFonts w:ascii="Arial" w:hAnsi="Arial" w:cs="Arial"/>
          <w:color w:val="333333"/>
        </w:rPr>
        <w:t>» и «</w:t>
      </w:r>
      <w:hyperlink r:id="rId52" w:tgtFrame="_blank" w:history="1">
        <w:r>
          <w:rPr>
            <w:rStyle w:val="a4"/>
            <w:rFonts w:ascii="Arial" w:hAnsi="Arial" w:cs="Arial"/>
            <w:color w:val="3527B6"/>
          </w:rPr>
          <w:t>Рамки и фоны. Погружение</w:t>
        </w:r>
      </w:hyperlink>
      <w:r>
        <w:rPr>
          <w:rFonts w:ascii="Arial" w:hAnsi="Arial" w:cs="Arial"/>
          <w:color w:val="333333"/>
        </w:rPr>
        <w:t>».</w:t>
      </w:r>
    </w:p>
    <w:p w14:paraId="1DD57227" w14:textId="39E57E51" w:rsidR="00354695" w:rsidRDefault="00354695" w:rsidP="00A00D98">
      <w:pPr>
        <w:spacing w:after="0"/>
        <w:ind w:firstLine="709"/>
        <w:jc w:val="both"/>
      </w:pPr>
    </w:p>
    <w:p w14:paraId="342BAB83" w14:textId="0A5FA260" w:rsidR="00354695" w:rsidRDefault="00354695" w:rsidP="00A00D98">
      <w:pPr>
        <w:spacing w:after="0"/>
        <w:ind w:firstLine="709"/>
        <w:jc w:val="both"/>
      </w:pPr>
    </w:p>
    <w:p w14:paraId="11E4F1ED" w14:textId="1721DBA7" w:rsidR="00354695" w:rsidRDefault="00354695" w:rsidP="00A00D98">
      <w:pPr>
        <w:spacing w:after="0"/>
        <w:ind w:firstLine="709"/>
        <w:jc w:val="both"/>
      </w:pPr>
    </w:p>
    <w:p w14:paraId="08F4653F" w14:textId="22DCD19E" w:rsidR="00354695" w:rsidRDefault="00354695" w:rsidP="00A00D98">
      <w:pPr>
        <w:spacing w:after="0"/>
        <w:ind w:firstLine="709"/>
        <w:jc w:val="both"/>
      </w:pPr>
    </w:p>
    <w:p w14:paraId="5D71DC3C" w14:textId="77777777" w:rsidR="00354695" w:rsidRDefault="00354695" w:rsidP="0035469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Свойство color, цвет текста</w:t>
      </w:r>
    </w:p>
    <w:p w14:paraId="741AC8F4" w14:textId="77777777" w:rsidR="00354695" w:rsidRDefault="00354695" w:rsidP="0035469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помним, что цветом текста и фона можно управлять свойствами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color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background-color</w:t>
      </w:r>
      <w:r>
        <w:rPr>
          <w:rFonts w:ascii="Arial" w:hAnsi="Arial" w:cs="Arial"/>
          <w:color w:val="333333"/>
        </w:rPr>
        <w:t>.</w:t>
      </w:r>
    </w:p>
    <w:p w14:paraId="429C2CB4" w14:textId="77777777" w:rsidR="00354695" w:rsidRDefault="00354695" w:rsidP="003546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разберёмся подробно со значениями этих свойств.</w:t>
      </w:r>
    </w:p>
    <w:p w14:paraId="7C6BDD2A" w14:textId="77777777" w:rsidR="00354695" w:rsidRDefault="00354695" w:rsidP="003546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Цвет может быть задан в виде ключевого слова (полный список ключевых слов приводится в </w:t>
      </w:r>
      <w:hyperlink r:id="rId53" w:anchor="svg-color" w:tgtFrame="_blank" w:history="1">
        <w:r>
          <w:rPr>
            <w:rStyle w:val="a4"/>
            <w:rFonts w:ascii="Arial" w:hAnsi="Arial" w:cs="Arial"/>
            <w:color w:val="3527B6"/>
          </w:rPr>
          <w:t>спецификации</w:t>
        </w:r>
      </w:hyperlink>
      <w:r>
        <w:rPr>
          <w:rFonts w:ascii="Arial" w:hAnsi="Arial" w:cs="Arial"/>
          <w:color w:val="333333"/>
        </w:rPr>
        <w:t>). Например:</w:t>
      </w:r>
    </w:p>
    <w:p w14:paraId="5110840D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black; /* чёрный цвет */</w:t>
      </w:r>
    </w:p>
    <w:p w14:paraId="01A6C0DE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red;   /* красный цвет */</w:t>
      </w:r>
    </w:p>
    <w:p w14:paraId="7541A577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white; /* белый цвет */</w:t>
      </w:r>
    </w:p>
    <w:p w14:paraId="7275B57F" w14:textId="77777777" w:rsidR="00354695" w:rsidRDefault="00354695" w:rsidP="003546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вариант указания цвета — в виде </w:t>
      </w:r>
      <w:hyperlink r:id="rId54" w:tgtFrame="_blank" w:history="1">
        <w:r>
          <w:rPr>
            <w:rStyle w:val="a4"/>
            <w:rFonts w:ascii="Arial" w:hAnsi="Arial" w:cs="Arial"/>
            <w:color w:val="3527B6"/>
          </w:rPr>
          <w:t>шестнадцатеричного значения</w:t>
        </w:r>
      </w:hyperlink>
      <w:r>
        <w:rPr>
          <w:rFonts w:ascii="Arial" w:hAnsi="Arial" w:cs="Arial"/>
          <w:color w:val="333333"/>
        </w:rPr>
        <w:t>. Именно им мы пользовались в </w:t>
      </w:r>
      <w:hyperlink r:id="rId55" w:history="1">
        <w:r>
          <w:rPr>
            <w:rStyle w:val="a4"/>
            <w:rFonts w:ascii="Arial" w:hAnsi="Arial" w:cs="Arial"/>
            <w:color w:val="3527B6"/>
          </w:rPr>
          <w:t>прошлом задании</w:t>
        </w:r>
      </w:hyperlink>
      <w:r>
        <w:rPr>
          <w:rFonts w:ascii="Arial" w:hAnsi="Arial" w:cs="Arial"/>
          <w:color w:val="333333"/>
        </w:rPr>
        <w:t xml:space="preserve">. В этом случае цвет </w:t>
      </w:r>
      <w:r>
        <w:rPr>
          <w:rFonts w:ascii="Arial" w:hAnsi="Arial" w:cs="Arial"/>
          <w:color w:val="333333"/>
        </w:rPr>
        <w:lastRenderedPageBreak/>
        <w:t>формируется из </w:t>
      </w:r>
      <w:r>
        <w:rPr>
          <w:rFonts w:ascii="Arial" w:hAnsi="Arial" w:cs="Arial"/>
          <w:i/>
          <w:iCs/>
          <w:color w:val="333333"/>
        </w:rPr>
        <w:t>красной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i/>
          <w:iCs/>
          <w:color w:val="333333"/>
        </w:rPr>
        <w:t>зелёной</w:t>
      </w:r>
      <w:r>
        <w:rPr>
          <w:rFonts w:ascii="Arial" w:hAnsi="Arial" w:cs="Arial"/>
          <w:color w:val="333333"/>
        </w:rPr>
        <w:t> и </w:t>
      </w:r>
      <w:r>
        <w:rPr>
          <w:rFonts w:ascii="Arial" w:hAnsi="Arial" w:cs="Arial"/>
          <w:i/>
          <w:iCs/>
          <w:color w:val="333333"/>
        </w:rPr>
        <w:t>синей</w:t>
      </w:r>
      <w:r>
        <w:rPr>
          <w:rFonts w:ascii="Arial" w:hAnsi="Arial" w:cs="Arial"/>
          <w:color w:val="333333"/>
        </w:rPr>
        <w:t> составляющих, заданных в виде шестнадцатеричного числа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00</w:t>
      </w:r>
      <w:r>
        <w:rPr>
          <w:rFonts w:ascii="Arial" w:hAnsi="Arial" w:cs="Arial"/>
          <w:color w:val="333333"/>
        </w:rPr>
        <w:t> 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ff</w:t>
      </w:r>
      <w:r>
        <w:rPr>
          <w:rFonts w:ascii="Arial" w:hAnsi="Arial" w:cs="Arial"/>
          <w:color w:val="333333"/>
        </w:rPr>
        <w:t>. Помимо шести, цветовой код может содержать три знака, в этом случае второй символ в цветовых составляющих дублируется первым:</w:t>
      </w:r>
    </w:p>
    <w:p w14:paraId="28C0CAD7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#000000; /* чёрный цвет */</w:t>
      </w:r>
    </w:p>
    <w:p w14:paraId="07325DC5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#f00;    /* красный цвет, то же что #ff0000 */</w:t>
      </w:r>
    </w:p>
    <w:p w14:paraId="324402DE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#fff;    /* белый цвет, то же что #ffffff */</w:t>
      </w:r>
    </w:p>
    <w:p w14:paraId="762ED03E" w14:textId="77777777" w:rsidR="00354695" w:rsidRDefault="00354695" w:rsidP="003546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не хочется иметь дело с шестнадцатеричными значениями, можно воспользоваться специальной функцией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rgb</w:t>
      </w:r>
      <w:r>
        <w:rPr>
          <w:rFonts w:ascii="Arial" w:hAnsi="Arial" w:cs="Arial"/>
          <w:color w:val="333333"/>
        </w:rPr>
        <w:t>, в которой указывается цвет в более привычном десятичном виде в диапазоне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255</w:t>
      </w:r>
      <w:r>
        <w:rPr>
          <w:rFonts w:ascii="Arial" w:hAnsi="Arial" w:cs="Arial"/>
          <w:color w:val="333333"/>
        </w:rPr>
        <w:t> также в виде трёх цветовых составляющих, перечисленных через запятую:</w:t>
      </w:r>
    </w:p>
    <w:p w14:paraId="7CF7D34E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rgb(0, 0, 0)       /* чёрный, то же что #000000 */</w:t>
      </w:r>
    </w:p>
    <w:p w14:paraId="4A72500C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rgb(255, 0, 0)     /* красный, то же что #ff0000 */</w:t>
      </w:r>
    </w:p>
    <w:p w14:paraId="1E75A7D1" w14:textId="77777777" w:rsidR="00354695" w:rsidRDefault="00354695" w:rsidP="00354695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rgb(255, 255, 255) /* белый, то же что #ffffff */</w:t>
      </w:r>
    </w:p>
    <w:p w14:paraId="22B3AD08" w14:textId="77777777" w:rsidR="00354695" w:rsidRDefault="00354695" w:rsidP="003546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функции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rgb</w:t>
      </w:r>
      <w:r>
        <w:rPr>
          <w:rFonts w:ascii="Arial" w:hAnsi="Arial" w:cs="Arial"/>
          <w:color w:val="333333"/>
        </w:rPr>
        <w:t> есть расширенная версия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rgba</w:t>
      </w:r>
      <w:r>
        <w:rPr>
          <w:rFonts w:ascii="Arial" w:hAnsi="Arial" w:cs="Arial"/>
          <w:color w:val="333333"/>
        </w:rPr>
        <w:t>. В этом случае помимо указания цвета последним значением указывается степень непрозрачности цвета — alpha. Значение может быть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(полностью прозрачный) 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 (полностью непрозрачный):</w:t>
      </w:r>
    </w:p>
    <w:p w14:paraId="6201D6E8" w14:textId="77777777" w:rsidR="00354695" w:rsidRDefault="00354695" w:rsidP="00354695">
      <w:pPr>
        <w:pStyle w:val="HTML"/>
        <w:shd w:val="clear" w:color="auto" w:fill="F8F8F8"/>
        <w:spacing w:before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rgba(0, 0, 0, 0.5)      /* чёрный, непрозрачный на 50% */</w:t>
      </w:r>
    </w:p>
    <w:p w14:paraId="7B9E7BA9" w14:textId="77777777" w:rsidR="00354695" w:rsidRDefault="00354695" w:rsidP="00354695">
      <w:pPr>
        <w:pStyle w:val="HTML"/>
        <w:shd w:val="clear" w:color="auto" w:fill="F8F8F8"/>
        <w:spacing w:before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rgba(255, 0, 0, 0.3)     /* красный, непрозрачный на 30% */</w:t>
      </w:r>
    </w:p>
    <w:p w14:paraId="09FB0C7E" w14:textId="77777777" w:rsidR="00354695" w:rsidRDefault="00354695" w:rsidP="00354695">
      <w:pPr>
        <w:pStyle w:val="HTML"/>
        <w:shd w:val="clear" w:color="auto" w:fill="F8F8F8"/>
        <w:spacing w:before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rgba(255, 255, 255, 0.9) /* белый, непрозрачный на 90% */</w:t>
      </w:r>
    </w:p>
    <w:p w14:paraId="0C6268ED" w14:textId="2E6CEB8F" w:rsidR="00354695" w:rsidRDefault="00354695" w:rsidP="00A00D98">
      <w:pPr>
        <w:spacing w:after="0"/>
        <w:ind w:firstLine="709"/>
        <w:jc w:val="both"/>
      </w:pPr>
    </w:p>
    <w:p w14:paraId="23958991" w14:textId="3ACB577E" w:rsidR="0067125B" w:rsidRDefault="0067125B" w:rsidP="00A00D98">
      <w:pPr>
        <w:spacing w:after="0"/>
        <w:ind w:firstLine="709"/>
        <w:jc w:val="both"/>
      </w:pPr>
    </w:p>
    <w:p w14:paraId="25E8521E" w14:textId="5CA31E77" w:rsidR="0067125B" w:rsidRDefault="0067125B" w:rsidP="00A00D98">
      <w:pPr>
        <w:spacing w:after="0"/>
        <w:ind w:firstLine="709"/>
        <w:jc w:val="both"/>
      </w:pPr>
    </w:p>
    <w:p w14:paraId="78D4A5B3" w14:textId="10E5C881" w:rsidR="0067125B" w:rsidRDefault="0067125B" w:rsidP="00A00D98">
      <w:pPr>
        <w:spacing w:after="0"/>
        <w:ind w:firstLine="709"/>
        <w:jc w:val="both"/>
      </w:pPr>
    </w:p>
    <w:p w14:paraId="5A49B5BC" w14:textId="58CDC1F7" w:rsidR="0067125B" w:rsidRDefault="0067125B" w:rsidP="00A00D98">
      <w:pPr>
        <w:spacing w:after="0"/>
        <w:ind w:firstLine="709"/>
        <w:jc w:val="both"/>
      </w:pPr>
    </w:p>
    <w:p w14:paraId="6897044F" w14:textId="048D33E7" w:rsidR="0067125B" w:rsidRDefault="0067125B" w:rsidP="00A00D98">
      <w:pPr>
        <w:spacing w:after="0"/>
        <w:ind w:firstLine="709"/>
        <w:jc w:val="both"/>
      </w:pPr>
    </w:p>
    <w:p w14:paraId="380CD94B" w14:textId="5FF8EACF" w:rsidR="0067125B" w:rsidRDefault="0067125B" w:rsidP="00A00D98">
      <w:pPr>
        <w:spacing w:after="0"/>
        <w:ind w:firstLine="709"/>
        <w:jc w:val="both"/>
      </w:pPr>
    </w:p>
    <w:p w14:paraId="6B54FBDC" w14:textId="364F2002" w:rsidR="0067125B" w:rsidRDefault="0067125B" w:rsidP="00A00D98">
      <w:pPr>
        <w:spacing w:after="0"/>
        <w:ind w:firstLine="709"/>
        <w:jc w:val="both"/>
      </w:pPr>
    </w:p>
    <w:p w14:paraId="148BB496" w14:textId="4E9B9963" w:rsidR="0067125B" w:rsidRDefault="0067125B" w:rsidP="00A00D98">
      <w:pPr>
        <w:spacing w:after="0"/>
        <w:ind w:firstLine="709"/>
        <w:jc w:val="both"/>
      </w:pPr>
    </w:p>
    <w:p w14:paraId="42583BF6" w14:textId="4E0133C5" w:rsidR="0067125B" w:rsidRDefault="0067125B" w:rsidP="00A00D98">
      <w:pPr>
        <w:spacing w:after="0"/>
        <w:ind w:firstLine="709"/>
        <w:jc w:val="both"/>
      </w:pPr>
    </w:p>
    <w:p w14:paraId="1F2BD985" w14:textId="70448BB2" w:rsidR="0067125B" w:rsidRDefault="0067125B" w:rsidP="00A00D98">
      <w:pPr>
        <w:spacing w:after="0"/>
        <w:ind w:firstLine="709"/>
        <w:jc w:val="both"/>
      </w:pPr>
    </w:p>
    <w:p w14:paraId="10B01757" w14:textId="4E7C18D4" w:rsidR="0067125B" w:rsidRDefault="0067125B" w:rsidP="00A00D98">
      <w:pPr>
        <w:spacing w:after="0"/>
        <w:ind w:firstLine="709"/>
        <w:jc w:val="both"/>
      </w:pPr>
    </w:p>
    <w:p w14:paraId="09D16E03" w14:textId="42761945" w:rsidR="0067125B" w:rsidRDefault="0067125B" w:rsidP="00A00D98">
      <w:pPr>
        <w:spacing w:after="0"/>
        <w:ind w:firstLine="709"/>
        <w:jc w:val="both"/>
      </w:pPr>
    </w:p>
    <w:p w14:paraId="47B43E0A" w14:textId="68BCD488" w:rsidR="0067125B" w:rsidRDefault="0067125B" w:rsidP="00A00D98">
      <w:pPr>
        <w:spacing w:after="0"/>
        <w:ind w:firstLine="709"/>
        <w:jc w:val="both"/>
      </w:pPr>
    </w:p>
    <w:p w14:paraId="24DE39FA" w14:textId="77777777" w:rsidR="0067125B" w:rsidRDefault="0067125B" w:rsidP="0067125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Использование отступов для оформления текста</w:t>
      </w:r>
    </w:p>
    <w:p w14:paraId="7C62E211" w14:textId="77777777" w:rsidR="0067125B" w:rsidRDefault="0067125B" w:rsidP="0067125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текст был более читаемым, необходимо наличие свободного пространства в блоке для этого текста. Вокруг текста должно быть достаточно «воздуха», он не должен «прилипать» к краям, ему не должно быть «тесно».</w:t>
      </w:r>
    </w:p>
    <w:p w14:paraId="7887937E" w14:textId="77777777" w:rsidR="0067125B" w:rsidRDefault="0067125B" w:rsidP="0067125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 отступы в CSS отвечают два свойства: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</w:t>
      </w:r>
      <w:r>
        <w:rPr>
          <w:rFonts w:ascii="Arial" w:hAnsi="Arial" w:cs="Arial"/>
          <w:color w:val="333333"/>
        </w:rPr>
        <w:t> задаёт внутренние отступы в блоке, 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</w:t>
      </w:r>
      <w:r>
        <w:rPr>
          <w:rFonts w:ascii="Arial" w:hAnsi="Arial" w:cs="Arial"/>
          <w:color w:val="333333"/>
        </w:rPr>
        <w:t> задаёт внешние отступы. Пример, как можно их использовать:</w:t>
      </w:r>
    </w:p>
    <w:p w14:paraId="04324994" w14:textId="77777777" w:rsidR="0067125B" w:rsidRDefault="0067125B" w:rsidP="0067125B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</w:t>
      </w:r>
    </w:p>
    <w:p w14:paraId="183D6F89" w14:textId="77777777" w:rsidR="0067125B" w:rsidRDefault="0067125B" w:rsidP="0067125B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padding: 10px;</w:t>
      </w:r>
    </w:p>
    <w:p w14:paraId="07EC9A2A" w14:textId="77777777" w:rsidR="0067125B" w:rsidRDefault="0067125B" w:rsidP="0067125B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margin: 20px 0;</w:t>
      </w:r>
    </w:p>
    <w:p w14:paraId="1AE2E400" w14:textId="77777777" w:rsidR="0067125B" w:rsidRDefault="0067125B" w:rsidP="0067125B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0D5183F5" w14:textId="77777777" w:rsidR="0067125B" w:rsidRDefault="0067125B" w:rsidP="0067125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выше задан внутренний отступ со всех сторон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10px</w:t>
      </w:r>
      <w:r>
        <w:rPr>
          <w:rFonts w:ascii="Arial" w:hAnsi="Arial" w:cs="Arial"/>
          <w:color w:val="333333"/>
        </w:rPr>
        <w:t>, а также внешний отступ сверху и снизу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20px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0px</w:t>
      </w:r>
      <w:r>
        <w:rPr>
          <w:rFonts w:ascii="Arial" w:hAnsi="Arial" w:cs="Arial"/>
          <w:color w:val="333333"/>
        </w:rPr>
        <w:t> слева и справа. Это </w:t>
      </w:r>
      <w:hyperlink r:id="rId56" w:history="1">
        <w:r>
          <w:rPr>
            <w:rStyle w:val="a4"/>
            <w:rFonts w:ascii="Arial" w:hAnsi="Arial" w:cs="Arial"/>
            <w:color w:val="3527B6"/>
          </w:rPr>
          <w:t>составные</w:t>
        </w:r>
      </w:hyperlink>
      <w:r>
        <w:rPr>
          <w:rFonts w:ascii="Arial" w:hAnsi="Arial" w:cs="Arial"/>
          <w:color w:val="333333"/>
        </w:rPr>
        <w:t> свойства. Подробно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</w:t>
      </w:r>
      <w:r>
        <w:rPr>
          <w:rFonts w:ascii="Arial" w:hAnsi="Arial" w:cs="Arial"/>
          <w:color w:val="333333"/>
        </w:rPr>
        <w:t> разбираются в части «</w:t>
      </w:r>
      <w:hyperlink r:id="rId57" w:tgtFrame="_blank" w:history="1">
        <w:r>
          <w:rPr>
            <w:rStyle w:val="a4"/>
            <w:rFonts w:ascii="Arial" w:hAnsi="Arial" w:cs="Arial"/>
            <w:color w:val="3527B6"/>
          </w:rPr>
          <w:t>Блочная модель документа</w:t>
        </w:r>
      </w:hyperlink>
      <w:r>
        <w:rPr>
          <w:rFonts w:ascii="Arial" w:hAnsi="Arial" w:cs="Arial"/>
          <w:color w:val="333333"/>
        </w:rPr>
        <w:t>».</w:t>
      </w:r>
    </w:p>
    <w:p w14:paraId="0B400B13" w14:textId="77777777" w:rsidR="0067125B" w:rsidRDefault="0067125B" w:rsidP="0067125B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Посмотрите на блок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aside</w:t>
      </w:r>
      <w:r>
        <w:rPr>
          <w:rFonts w:ascii="Arial" w:hAnsi="Arial" w:cs="Arial"/>
          <w:color w:val="333333"/>
        </w:rPr>
        <w:t> на нашем сайте. Блоку явно не хватает отступов, давайте добавим их!</w:t>
      </w:r>
    </w:p>
    <w:p w14:paraId="2F324983" w14:textId="32F58CCE" w:rsidR="0067125B" w:rsidRDefault="0067125B" w:rsidP="00A00D98">
      <w:pPr>
        <w:spacing w:after="0"/>
        <w:ind w:firstLine="709"/>
        <w:jc w:val="both"/>
      </w:pPr>
    </w:p>
    <w:p w14:paraId="11277775" w14:textId="321E74F5" w:rsidR="0067125B" w:rsidRDefault="0067125B" w:rsidP="00A00D98">
      <w:pPr>
        <w:spacing w:after="0"/>
        <w:ind w:firstLine="709"/>
        <w:jc w:val="both"/>
      </w:pPr>
    </w:p>
    <w:p w14:paraId="5579B059" w14:textId="386F1BE7" w:rsidR="0067125B" w:rsidRDefault="0067125B" w:rsidP="00A00D98">
      <w:pPr>
        <w:spacing w:after="0"/>
        <w:ind w:firstLine="709"/>
        <w:jc w:val="both"/>
      </w:pPr>
    </w:p>
    <w:p w14:paraId="198E3108" w14:textId="7EFBB7A6" w:rsidR="0067125B" w:rsidRDefault="0067125B" w:rsidP="00A00D98">
      <w:pPr>
        <w:spacing w:after="0"/>
        <w:ind w:firstLine="709"/>
        <w:jc w:val="both"/>
      </w:pPr>
    </w:p>
    <w:p w14:paraId="19C160E8" w14:textId="2AAF52AA" w:rsidR="0067125B" w:rsidRDefault="0067125B" w:rsidP="00A00D98">
      <w:pPr>
        <w:spacing w:after="0"/>
        <w:ind w:firstLine="709"/>
        <w:jc w:val="both"/>
      </w:pPr>
    </w:p>
    <w:p w14:paraId="230307F2" w14:textId="46548DA1" w:rsidR="0067125B" w:rsidRDefault="0067125B" w:rsidP="00A00D98">
      <w:pPr>
        <w:spacing w:after="0"/>
        <w:ind w:firstLine="709"/>
        <w:jc w:val="both"/>
      </w:pPr>
    </w:p>
    <w:p w14:paraId="34CA349A" w14:textId="4C50CCFD" w:rsidR="0067125B" w:rsidRDefault="0067125B" w:rsidP="00A00D98">
      <w:pPr>
        <w:spacing w:after="0"/>
        <w:ind w:firstLine="709"/>
        <w:jc w:val="both"/>
      </w:pPr>
    </w:p>
    <w:p w14:paraId="52D4E5F8" w14:textId="4C872FB0" w:rsidR="0067125B" w:rsidRDefault="0067125B" w:rsidP="00A00D98">
      <w:pPr>
        <w:spacing w:after="0"/>
        <w:ind w:firstLine="709"/>
        <w:jc w:val="both"/>
      </w:pPr>
    </w:p>
    <w:p w14:paraId="793D4F8C" w14:textId="40219B2E" w:rsidR="0067125B" w:rsidRDefault="0067125B" w:rsidP="00A00D98">
      <w:pPr>
        <w:spacing w:after="0"/>
        <w:ind w:firstLine="709"/>
        <w:jc w:val="both"/>
      </w:pPr>
    </w:p>
    <w:p w14:paraId="644B0E26" w14:textId="2E6AAADC" w:rsidR="0067125B" w:rsidRDefault="0067125B" w:rsidP="00A00D98">
      <w:pPr>
        <w:spacing w:after="0"/>
        <w:ind w:firstLine="709"/>
        <w:jc w:val="both"/>
      </w:pPr>
    </w:p>
    <w:p w14:paraId="4D2998B5" w14:textId="4FD428FA" w:rsidR="0067125B" w:rsidRDefault="0067125B" w:rsidP="00A00D98">
      <w:pPr>
        <w:spacing w:after="0"/>
        <w:ind w:firstLine="709"/>
        <w:jc w:val="both"/>
      </w:pPr>
    </w:p>
    <w:p w14:paraId="1934D4C4" w14:textId="1AD323CB" w:rsidR="0067125B" w:rsidRDefault="0067125B" w:rsidP="00A00D98">
      <w:pPr>
        <w:spacing w:after="0"/>
        <w:ind w:firstLine="709"/>
        <w:jc w:val="both"/>
      </w:pPr>
    </w:p>
    <w:p w14:paraId="3110EC41" w14:textId="7144345B" w:rsidR="0067125B" w:rsidRDefault="0067125B" w:rsidP="00A00D98">
      <w:pPr>
        <w:spacing w:after="0"/>
        <w:ind w:firstLine="709"/>
        <w:jc w:val="both"/>
      </w:pPr>
    </w:p>
    <w:p w14:paraId="6099707B" w14:textId="797D0E66" w:rsidR="0067125B" w:rsidRDefault="0067125B" w:rsidP="00A00D98">
      <w:pPr>
        <w:spacing w:after="0"/>
        <w:ind w:firstLine="709"/>
        <w:jc w:val="both"/>
      </w:pPr>
    </w:p>
    <w:p w14:paraId="4D9E5896" w14:textId="4EB9644F" w:rsidR="0067125B" w:rsidRDefault="0067125B" w:rsidP="00A00D98">
      <w:pPr>
        <w:spacing w:after="0"/>
        <w:ind w:firstLine="709"/>
        <w:jc w:val="both"/>
      </w:pPr>
    </w:p>
    <w:p w14:paraId="394A012B" w14:textId="671B999F" w:rsidR="0067125B" w:rsidRDefault="0067125B" w:rsidP="00A00D98">
      <w:pPr>
        <w:spacing w:after="0"/>
        <w:ind w:firstLine="709"/>
        <w:jc w:val="both"/>
      </w:pPr>
    </w:p>
    <w:p w14:paraId="28E16226" w14:textId="697F092B" w:rsidR="0067125B" w:rsidRDefault="0067125B" w:rsidP="00A00D98">
      <w:pPr>
        <w:spacing w:after="0"/>
        <w:ind w:firstLine="709"/>
        <w:jc w:val="both"/>
      </w:pPr>
    </w:p>
    <w:p w14:paraId="498FADC2" w14:textId="2809BDF9" w:rsidR="0067125B" w:rsidRDefault="0067125B" w:rsidP="00A00D98">
      <w:pPr>
        <w:spacing w:after="0"/>
        <w:ind w:firstLine="709"/>
        <w:jc w:val="both"/>
      </w:pPr>
    </w:p>
    <w:p w14:paraId="18C9D2C6" w14:textId="11A7BD31" w:rsidR="0067125B" w:rsidRDefault="0067125B" w:rsidP="00A00D98">
      <w:pPr>
        <w:spacing w:after="0"/>
        <w:ind w:firstLine="709"/>
        <w:jc w:val="both"/>
      </w:pPr>
    </w:p>
    <w:p w14:paraId="6B11AA4F" w14:textId="1FBF8AAB" w:rsidR="0067125B" w:rsidRDefault="0067125B" w:rsidP="00A00D98">
      <w:pPr>
        <w:spacing w:after="0"/>
        <w:ind w:firstLine="709"/>
        <w:jc w:val="both"/>
      </w:pPr>
    </w:p>
    <w:p w14:paraId="1237803D" w14:textId="763F6DE3" w:rsidR="0067125B" w:rsidRDefault="0067125B" w:rsidP="00A00D98">
      <w:pPr>
        <w:spacing w:after="0"/>
        <w:ind w:firstLine="709"/>
        <w:jc w:val="both"/>
      </w:pPr>
    </w:p>
    <w:p w14:paraId="7A679379" w14:textId="72918C74" w:rsidR="0067125B" w:rsidRDefault="0067125B" w:rsidP="00A00D98">
      <w:pPr>
        <w:spacing w:after="0"/>
        <w:ind w:firstLine="709"/>
        <w:jc w:val="both"/>
      </w:pPr>
    </w:p>
    <w:p w14:paraId="3C12F61F" w14:textId="77777777" w:rsidR="0067125B" w:rsidRDefault="0067125B" w:rsidP="0067125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Свойство white-space, управление пробелами</w:t>
      </w:r>
    </w:p>
    <w:p w14:paraId="3E78DD67" w14:textId="77777777" w:rsidR="0067125B" w:rsidRDefault="0067125B" w:rsidP="0067125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 вы </w:t>
      </w:r>
      <w:hyperlink r:id="rId58" w:history="1">
        <w:r>
          <w:rPr>
            <w:rStyle w:val="a4"/>
            <w:rFonts w:ascii="Arial" w:hAnsi="Arial" w:cs="Arial"/>
            <w:color w:val="3527B6"/>
          </w:rPr>
          <w:t>уже знаете</w:t>
        </w:r>
      </w:hyperlink>
      <w:r>
        <w:rPr>
          <w:rFonts w:ascii="Arial" w:hAnsi="Arial" w:cs="Arial"/>
          <w:color w:val="333333"/>
        </w:rPr>
        <w:t>, браузер игнорирует множественные пробелы и переносы строк в HTML-коде. Изменить это поведение можно с помощью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&lt;pre&gt;</w:t>
      </w:r>
      <w:r>
        <w:rPr>
          <w:rFonts w:ascii="Arial" w:hAnsi="Arial" w:cs="Arial"/>
          <w:color w:val="333333"/>
        </w:rPr>
        <w:t>.</w:t>
      </w:r>
    </w:p>
    <w:p w14:paraId="3DD27F9A" w14:textId="77777777" w:rsidR="0067125B" w:rsidRDefault="0067125B" w:rsidP="0067125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Однако, с помощью CSS управлять пробелами и переносами можно более гибко. За это отвечает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white-space</w:t>
      </w:r>
      <w:r>
        <w:rPr>
          <w:rFonts w:ascii="Arial" w:hAnsi="Arial" w:cs="Arial"/>
          <w:color w:val="333333"/>
        </w:rPr>
        <w:t>, значения которого:</w:t>
      </w:r>
    </w:p>
    <w:p w14:paraId="4F75FFDA" w14:textId="77777777" w:rsidR="0067125B" w:rsidRDefault="0067125B" w:rsidP="0067125B">
      <w:pPr>
        <w:numPr>
          <w:ilvl w:val="0"/>
          <w:numId w:val="2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nowrap</w:t>
      </w:r>
      <w:r>
        <w:rPr>
          <w:rFonts w:ascii="Arial" w:hAnsi="Arial" w:cs="Arial"/>
          <w:color w:val="333333"/>
        </w:rPr>
        <w:t> — схлопывает лишние пробелы и отображает весь текст одной строкой без переносов;</w:t>
      </w:r>
    </w:p>
    <w:p w14:paraId="7CE51DEA" w14:textId="77777777" w:rsidR="0067125B" w:rsidRDefault="0067125B" w:rsidP="0067125B">
      <w:pPr>
        <w:numPr>
          <w:ilvl w:val="0"/>
          <w:numId w:val="2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r>
        <w:rPr>
          <w:rFonts w:ascii="Arial" w:hAnsi="Arial" w:cs="Arial"/>
          <w:color w:val="333333"/>
        </w:rPr>
        <w:t> — сохраняет пробелы и переносы как в исходном коде аналогично тегу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&lt;pre&gt;</w:t>
      </w:r>
      <w:r>
        <w:rPr>
          <w:rFonts w:ascii="Arial" w:hAnsi="Arial" w:cs="Arial"/>
          <w:color w:val="333333"/>
        </w:rPr>
        <w:t>;</w:t>
      </w:r>
    </w:p>
    <w:p w14:paraId="7CB9A466" w14:textId="77777777" w:rsidR="0067125B" w:rsidRDefault="0067125B" w:rsidP="0067125B">
      <w:pPr>
        <w:numPr>
          <w:ilvl w:val="0"/>
          <w:numId w:val="2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pre-wrap</w:t>
      </w:r>
      <w:r>
        <w:rPr>
          <w:rFonts w:ascii="Arial" w:hAnsi="Arial" w:cs="Arial"/>
          <w:color w:val="333333"/>
        </w:rPr>
        <w:t> — работает как значение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r>
        <w:rPr>
          <w:rFonts w:ascii="Arial" w:hAnsi="Arial" w:cs="Arial"/>
          <w:color w:val="333333"/>
        </w:rPr>
        <w:t>, но добавляет автоматические переносы, если текст не помещается в контейнер;</w:t>
      </w:r>
    </w:p>
    <w:p w14:paraId="78E4C9C6" w14:textId="77777777" w:rsidR="0067125B" w:rsidRDefault="0067125B" w:rsidP="0067125B">
      <w:pPr>
        <w:numPr>
          <w:ilvl w:val="0"/>
          <w:numId w:val="2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 — режим по умолчанию: лишние пробелы и переносы строк схлопываются, текст переносится, пробелы в конце строк удаляются.</w:t>
      </w:r>
    </w:p>
    <w:p w14:paraId="7C1DA058" w14:textId="77777777" w:rsidR="0067125B" w:rsidRDefault="0067125B" w:rsidP="0067125B">
      <w:pPr>
        <w:shd w:val="clear" w:color="auto" w:fill="FFFFFF"/>
        <w:spacing w:after="0" w:line="375" w:lineRule="atLeast"/>
        <w:rPr>
          <w:rFonts w:ascii="Arial" w:hAnsi="Arial" w:cs="Arial"/>
          <w:color w:val="333333"/>
        </w:rPr>
      </w:pPr>
    </w:p>
    <w:p w14:paraId="179D5412" w14:textId="77777777" w:rsidR="0067125B" w:rsidRDefault="0067125B" w:rsidP="0067125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самом деле у свойства по </w:t>
      </w:r>
      <w:hyperlink r:id="rId59" w:anchor="propdef-white-space" w:tgtFrame="_blank" w:history="1">
        <w:r>
          <w:rPr>
            <w:rStyle w:val="a4"/>
            <w:rFonts w:ascii="Arial" w:hAnsi="Arial" w:cs="Arial"/>
            <w:color w:val="3527B6"/>
          </w:rPr>
          <w:t>спецификации</w:t>
        </w:r>
      </w:hyperlink>
      <w:r>
        <w:rPr>
          <w:rFonts w:ascii="Arial" w:hAnsi="Arial" w:cs="Arial"/>
          <w:color w:val="333333"/>
        </w:rPr>
        <w:t> может быть ещё два значения:</w:t>
      </w:r>
    </w:p>
    <w:p w14:paraId="09AEF303" w14:textId="77777777" w:rsidR="0067125B" w:rsidRDefault="0067125B" w:rsidP="0067125B">
      <w:pPr>
        <w:numPr>
          <w:ilvl w:val="0"/>
          <w:numId w:val="2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break-spaces</w:t>
      </w:r>
      <w:r>
        <w:rPr>
          <w:rFonts w:ascii="Arial" w:hAnsi="Arial" w:cs="Arial"/>
          <w:color w:val="333333"/>
        </w:rPr>
        <w:t> — поведение идентично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pre-wrap</w:t>
      </w:r>
      <w:r>
        <w:rPr>
          <w:rFonts w:ascii="Arial" w:hAnsi="Arial" w:cs="Arial"/>
          <w:color w:val="333333"/>
        </w:rPr>
        <w:t>, но при схлопывании пробелов остаются нетронутыми </w:t>
      </w:r>
      <w:r>
        <w:rPr>
          <w:rFonts w:ascii="Arial" w:hAnsi="Arial" w:cs="Arial"/>
          <w:i/>
          <w:iCs/>
          <w:color w:val="333333"/>
        </w:rPr>
        <w:t>зарезервированные</w:t>
      </w:r>
      <w:r>
        <w:rPr>
          <w:rFonts w:ascii="Arial" w:hAnsi="Arial" w:cs="Arial"/>
          <w:color w:val="333333"/>
        </w:rPr>
        <w:t> пробелы, такие как пробелы в конце строки;</w:t>
      </w:r>
    </w:p>
    <w:p w14:paraId="17AD5D9C" w14:textId="77777777" w:rsidR="0067125B" w:rsidRDefault="0067125B" w:rsidP="0067125B">
      <w:pPr>
        <w:numPr>
          <w:ilvl w:val="0"/>
          <w:numId w:val="2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pre-line</w:t>
      </w:r>
      <w:r>
        <w:rPr>
          <w:rFonts w:ascii="Arial" w:hAnsi="Arial" w:cs="Arial"/>
          <w:color w:val="333333"/>
        </w:rPr>
        <w:t> — как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, лишние пробелы схлопываются, но строки переносятся на символе переноса строки, на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&lt;br&gt;</w:t>
      </w:r>
      <w:r>
        <w:rPr>
          <w:rFonts w:ascii="Arial" w:hAnsi="Arial" w:cs="Arial"/>
          <w:color w:val="333333"/>
        </w:rPr>
        <w:t> и по мере заполнения строки.</w:t>
      </w:r>
    </w:p>
    <w:p w14:paraId="54C635F3" w14:textId="31D9352C" w:rsidR="0067125B" w:rsidRDefault="0067125B" w:rsidP="00A00D98">
      <w:pPr>
        <w:spacing w:after="0"/>
        <w:ind w:firstLine="709"/>
        <w:jc w:val="both"/>
      </w:pPr>
    </w:p>
    <w:p w14:paraId="74D9AA81" w14:textId="5D6F08AE" w:rsidR="002D4ACC" w:rsidRDefault="002D4ACC" w:rsidP="00A00D98">
      <w:pPr>
        <w:spacing w:after="0"/>
        <w:ind w:firstLine="709"/>
        <w:jc w:val="both"/>
      </w:pPr>
    </w:p>
    <w:p w14:paraId="07ACD1C2" w14:textId="0BF7AB17" w:rsidR="002D4ACC" w:rsidRDefault="002D4ACC" w:rsidP="00A00D98">
      <w:pPr>
        <w:spacing w:after="0"/>
        <w:ind w:firstLine="709"/>
        <w:jc w:val="both"/>
      </w:pPr>
    </w:p>
    <w:p w14:paraId="376B39E4" w14:textId="2798C3EF" w:rsidR="002D4ACC" w:rsidRDefault="002D4ACC" w:rsidP="00A00D98">
      <w:pPr>
        <w:spacing w:after="0"/>
        <w:ind w:firstLine="709"/>
        <w:jc w:val="both"/>
      </w:pPr>
    </w:p>
    <w:p w14:paraId="2AA17514" w14:textId="0F153E29" w:rsidR="002D4ACC" w:rsidRDefault="002D4ACC" w:rsidP="00A00D98">
      <w:pPr>
        <w:spacing w:after="0"/>
        <w:ind w:firstLine="709"/>
        <w:jc w:val="both"/>
      </w:pPr>
    </w:p>
    <w:p w14:paraId="3CFE5FB8" w14:textId="05AAF1DC" w:rsidR="002D4ACC" w:rsidRDefault="002D4ACC" w:rsidP="00A00D98">
      <w:pPr>
        <w:spacing w:after="0"/>
        <w:ind w:firstLine="709"/>
        <w:jc w:val="both"/>
      </w:pPr>
    </w:p>
    <w:p w14:paraId="0A0D3A80" w14:textId="3889EF1B" w:rsidR="002D4ACC" w:rsidRDefault="002D4ACC" w:rsidP="00A00D98">
      <w:pPr>
        <w:spacing w:after="0"/>
        <w:ind w:firstLine="709"/>
        <w:jc w:val="both"/>
      </w:pPr>
    </w:p>
    <w:p w14:paraId="1EA6B7E7" w14:textId="7CE9CB44" w:rsidR="002D4ACC" w:rsidRDefault="002D4ACC" w:rsidP="00A00D98">
      <w:pPr>
        <w:spacing w:after="0"/>
        <w:ind w:firstLine="709"/>
        <w:jc w:val="both"/>
      </w:pPr>
    </w:p>
    <w:p w14:paraId="3027F24E" w14:textId="078764E5" w:rsidR="002D4ACC" w:rsidRDefault="002D4ACC" w:rsidP="00A00D98">
      <w:pPr>
        <w:spacing w:after="0"/>
        <w:ind w:firstLine="709"/>
        <w:jc w:val="both"/>
      </w:pPr>
    </w:p>
    <w:p w14:paraId="70364E66" w14:textId="6E6A9B82" w:rsidR="002D4ACC" w:rsidRDefault="002D4ACC" w:rsidP="00A00D98">
      <w:pPr>
        <w:spacing w:after="0"/>
        <w:ind w:firstLine="709"/>
        <w:jc w:val="both"/>
      </w:pPr>
    </w:p>
    <w:p w14:paraId="0ADCBF31" w14:textId="519F831B" w:rsidR="002D4ACC" w:rsidRDefault="002D4ACC" w:rsidP="00A00D98">
      <w:pPr>
        <w:spacing w:after="0"/>
        <w:ind w:firstLine="709"/>
        <w:jc w:val="both"/>
      </w:pPr>
    </w:p>
    <w:p w14:paraId="6F758782" w14:textId="0ADC8B3A" w:rsidR="002D4ACC" w:rsidRDefault="002D4ACC" w:rsidP="00A00D98">
      <w:pPr>
        <w:spacing w:after="0"/>
        <w:ind w:firstLine="709"/>
        <w:jc w:val="both"/>
      </w:pPr>
    </w:p>
    <w:p w14:paraId="49D5F36E" w14:textId="2FE8A81E" w:rsidR="002D4ACC" w:rsidRDefault="002D4ACC" w:rsidP="00A00D98">
      <w:pPr>
        <w:spacing w:after="0"/>
        <w:ind w:firstLine="709"/>
        <w:jc w:val="both"/>
      </w:pPr>
    </w:p>
    <w:p w14:paraId="0B86429F" w14:textId="38B67852" w:rsidR="002D4ACC" w:rsidRDefault="002D4ACC" w:rsidP="00A00D98">
      <w:pPr>
        <w:spacing w:after="0"/>
        <w:ind w:firstLine="709"/>
        <w:jc w:val="both"/>
      </w:pPr>
    </w:p>
    <w:p w14:paraId="43E818D1" w14:textId="77777777" w:rsidR="002D4ACC" w:rsidRDefault="002D4ACC" w:rsidP="002D4AC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Стилизация преформатированного текста</w:t>
      </w:r>
    </w:p>
    <w:p w14:paraId="3A0CEB68" w14:textId="77777777" w:rsidR="002D4ACC" w:rsidRDefault="002D4ACC" w:rsidP="002D4AC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этом задании давайте стилизуем блок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&lt;pre&gt;</w:t>
      </w:r>
      <w:r>
        <w:rPr>
          <w:rFonts w:ascii="Arial" w:hAnsi="Arial" w:cs="Arial"/>
          <w:color w:val="333333"/>
        </w:rPr>
        <w:t> с дочерним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&lt;code&gt;</w:t>
      </w:r>
      <w:r>
        <w:rPr>
          <w:rFonts w:ascii="Arial" w:hAnsi="Arial" w:cs="Arial"/>
          <w:color w:val="333333"/>
        </w:rPr>
        <w:t>. В задачах вам нужно будет только раскомментировать блоки с кодом. Но давайте подробно разберёмся, что именно мы раскомментируем.</w:t>
      </w:r>
    </w:p>
    <w:p w14:paraId="1CAFDAB0" w14:textId="77777777" w:rsidR="002D4ACC" w:rsidRDefault="002D4ACC" w:rsidP="002D4AC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Итак, первая задача.</w:t>
      </w:r>
    </w:p>
    <w:p w14:paraId="2165469D" w14:textId="77777777" w:rsidR="002D4ACC" w:rsidRDefault="002D4ACC" w:rsidP="002D4AC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первом раскомментируемом правиле для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code</w:t>
      </w:r>
      <w:r>
        <w:rPr>
          <w:rFonts w:ascii="Arial" w:hAnsi="Arial" w:cs="Arial"/>
          <w:color w:val="333333"/>
        </w:rPr>
        <w:t> задаются цвет текста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color</w:t>
      </w:r>
      <w:r>
        <w:rPr>
          <w:rFonts w:ascii="Arial" w:hAnsi="Arial" w:cs="Arial"/>
          <w:color w:val="333333"/>
        </w:rPr>
        <w:t> и фоновый цвет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background-color</w:t>
      </w:r>
      <w:r>
        <w:rPr>
          <w:rFonts w:ascii="Arial" w:hAnsi="Arial" w:cs="Arial"/>
          <w:color w:val="333333"/>
        </w:rPr>
        <w:t>. Их мы разбирали в </w:t>
      </w:r>
      <w:hyperlink r:id="rId60" w:history="1">
        <w:r>
          <w:rPr>
            <w:rStyle w:val="a4"/>
            <w:rFonts w:ascii="Arial" w:hAnsi="Arial" w:cs="Arial"/>
            <w:color w:val="3527B6"/>
          </w:rPr>
          <w:t>одном из прошлых заданий</w:t>
        </w:r>
      </w:hyperlink>
      <w:r>
        <w:rPr>
          <w:rFonts w:ascii="Arial" w:hAnsi="Arial" w:cs="Arial"/>
          <w:color w:val="333333"/>
        </w:rPr>
        <w:t>.</w:t>
      </w:r>
    </w:p>
    <w:p w14:paraId="4552C31C" w14:textId="77777777" w:rsidR="002D4ACC" w:rsidRDefault="002D4ACC" w:rsidP="002D4AC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Дальше идут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border-radius</w:t>
      </w:r>
      <w:r>
        <w:rPr>
          <w:rFonts w:ascii="Arial" w:hAnsi="Arial" w:cs="Arial"/>
          <w:color w:val="333333"/>
        </w:rPr>
        <w:t>, мы уже немного пробовали работать с этими свойствами, так что вам они знакомы.</w:t>
      </w:r>
    </w:p>
    <w:p w14:paraId="1313ED5B" w14:textId="77777777" w:rsidR="002D4ACC" w:rsidRDefault="002D4ACC" w:rsidP="002D4AC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в первом раскомментированном правиле осталось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font-family</w:t>
      </w:r>
      <w:r>
        <w:rPr>
          <w:rFonts w:ascii="Arial" w:hAnsi="Arial" w:cs="Arial"/>
          <w:color w:val="333333"/>
        </w:rPr>
        <w:t>. Помните, в </w:t>
      </w:r>
      <w:hyperlink r:id="rId61" w:history="1">
        <w:r>
          <w:rPr>
            <w:rStyle w:val="a4"/>
            <w:rFonts w:ascii="Arial" w:hAnsi="Arial" w:cs="Arial"/>
            <w:color w:val="3527B6"/>
          </w:rPr>
          <w:t>задании</w:t>
        </w:r>
      </w:hyperlink>
      <w:r>
        <w:rPr>
          <w:rFonts w:ascii="Arial" w:hAnsi="Arial" w:cs="Arial"/>
          <w:color w:val="333333"/>
        </w:rPr>
        <w:t> про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font-family</w:t>
      </w:r>
      <w:r>
        <w:rPr>
          <w:rFonts w:ascii="Arial" w:hAnsi="Arial" w:cs="Arial"/>
          <w:color w:val="333333"/>
        </w:rPr>
        <w:t> упоминался моноширинный шрифт? Так вот тут мы этим типом шрифта и воспользовались. Название </w:t>
      </w:r>
      <w:r>
        <w:rPr>
          <w:rFonts w:ascii="Arial" w:hAnsi="Arial" w:cs="Arial"/>
          <w:i/>
          <w:iCs/>
          <w:color w:val="333333"/>
        </w:rPr>
        <w:t>моноширинный</w:t>
      </w:r>
      <w:r>
        <w:rPr>
          <w:rFonts w:ascii="Arial" w:hAnsi="Arial" w:cs="Arial"/>
          <w:color w:val="333333"/>
        </w:rPr>
        <w:t> хоть и звучит непонятно, но по сути своей не сложно. В моноширинном шрифте все символы занимают одинаковое пространство. Такой шрифт использовался раньше в печатных машинках, а сейчас популярен в редакторах кода. Даже сейчас в редакторе кода, в котором вы проходите задания, вы набираете текст именно моноширинным шрифтом.</w:t>
      </w:r>
    </w:p>
    <w:p w14:paraId="7E8569E9" w14:textId="77777777" w:rsidR="002D4ACC" w:rsidRDefault="002D4ACC" w:rsidP="002D4AC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Ок, идём дальше. Следующими идут отдельные правила для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code</w:t>
      </w:r>
      <w:r>
        <w:rPr>
          <w:rFonts w:ascii="Arial" w:hAnsi="Arial" w:cs="Arial"/>
          <w:color w:val="333333"/>
        </w:rPr>
        <w:t>, в которых задаются внутренние отступы. С ними </w:t>
      </w:r>
      <w:hyperlink r:id="rId62" w:history="1">
        <w:r>
          <w:rPr>
            <w:rStyle w:val="a4"/>
            <w:rFonts w:ascii="Arial" w:hAnsi="Arial" w:cs="Arial"/>
            <w:color w:val="3527B6"/>
          </w:rPr>
          <w:t>вы тоже уже знакомы</w:t>
        </w:r>
      </w:hyperlink>
      <w:r>
        <w:rPr>
          <w:rFonts w:ascii="Arial" w:hAnsi="Arial" w:cs="Arial"/>
          <w:color w:val="333333"/>
        </w:rPr>
        <w:t>.</w:t>
      </w:r>
    </w:p>
    <w:p w14:paraId="5F3D1624" w14:textId="77777777" w:rsidR="002D4ACC" w:rsidRDefault="002D4ACC" w:rsidP="002D4AC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Перейдём ко второй задаче.</w:t>
      </w:r>
    </w:p>
    <w:p w14:paraId="45873EB7" w14:textId="77777777" w:rsidR="002D4ACC" w:rsidRDefault="002D4ACC" w:rsidP="002D4ACC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 вы увидите после выполнения первой задачи, к блоку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&lt;code&gt;</w:t>
      </w:r>
      <w:r>
        <w:rPr>
          <w:rFonts w:ascii="Arial" w:hAnsi="Arial" w:cs="Arial"/>
          <w:color w:val="333333"/>
        </w:rPr>
        <w:t> 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&lt;pre&gt;</w:t>
      </w:r>
      <w:r>
        <w:rPr>
          <w:rFonts w:ascii="Arial" w:hAnsi="Arial" w:cs="Arial"/>
          <w:color w:val="333333"/>
        </w:rPr>
        <w:t> применились «лишние» свойства. Давайте их переопределим </w:t>
      </w:r>
      <w:hyperlink r:id="rId63" w:tgtFrame="_blank" w:history="1">
        <w:r>
          <w:rPr>
            <w:rStyle w:val="a4"/>
            <w:rFonts w:ascii="Arial" w:hAnsi="Arial" w:cs="Arial"/>
            <w:color w:val="3527B6"/>
          </w:rPr>
          <w:t>по каскаду</w:t>
        </w:r>
      </w:hyperlink>
      <w:r>
        <w:rPr>
          <w:rFonts w:ascii="Arial" w:hAnsi="Arial" w:cs="Arial"/>
          <w:color w:val="333333"/>
        </w:rPr>
        <w:t>.</w:t>
      </w:r>
    </w:p>
    <w:p w14:paraId="4B32C239" w14:textId="707DD1F0" w:rsidR="002D4ACC" w:rsidRDefault="002D4ACC" w:rsidP="00A00D98">
      <w:pPr>
        <w:spacing w:after="0"/>
        <w:ind w:firstLine="709"/>
        <w:jc w:val="both"/>
      </w:pPr>
    </w:p>
    <w:p w14:paraId="25EBCDC3" w14:textId="62418921" w:rsidR="002D4ACC" w:rsidRDefault="002D4ACC" w:rsidP="00A00D98">
      <w:pPr>
        <w:spacing w:after="0"/>
        <w:ind w:firstLine="709"/>
        <w:jc w:val="both"/>
      </w:pPr>
    </w:p>
    <w:p w14:paraId="0736A849" w14:textId="56E29E35" w:rsidR="002D4ACC" w:rsidRDefault="002D4ACC" w:rsidP="00A00D98">
      <w:pPr>
        <w:spacing w:after="0"/>
        <w:ind w:firstLine="709"/>
        <w:jc w:val="both"/>
      </w:pPr>
    </w:p>
    <w:p w14:paraId="4EDC3F1B" w14:textId="726DBF34" w:rsidR="002D4ACC" w:rsidRDefault="002D4ACC" w:rsidP="00A00D98">
      <w:pPr>
        <w:spacing w:after="0"/>
        <w:ind w:firstLine="709"/>
        <w:jc w:val="both"/>
      </w:pPr>
    </w:p>
    <w:p w14:paraId="774D2A45" w14:textId="665B86FC" w:rsidR="002D4ACC" w:rsidRDefault="002D4ACC" w:rsidP="00A00D98">
      <w:pPr>
        <w:spacing w:after="0"/>
        <w:ind w:firstLine="709"/>
        <w:jc w:val="both"/>
      </w:pPr>
    </w:p>
    <w:p w14:paraId="60565D5E" w14:textId="6C48C799" w:rsidR="002D4ACC" w:rsidRDefault="002D4ACC" w:rsidP="00A00D98">
      <w:pPr>
        <w:spacing w:after="0"/>
        <w:ind w:firstLine="709"/>
        <w:jc w:val="both"/>
      </w:pPr>
    </w:p>
    <w:p w14:paraId="3F1E1A5D" w14:textId="00E63D47" w:rsidR="002D4ACC" w:rsidRDefault="002D4ACC" w:rsidP="00A00D98">
      <w:pPr>
        <w:spacing w:after="0"/>
        <w:ind w:firstLine="709"/>
        <w:jc w:val="both"/>
      </w:pPr>
    </w:p>
    <w:p w14:paraId="1BC977F4" w14:textId="1B0B9719" w:rsidR="002D4ACC" w:rsidRDefault="002D4ACC" w:rsidP="00A00D98">
      <w:pPr>
        <w:spacing w:after="0"/>
        <w:ind w:firstLine="709"/>
        <w:jc w:val="both"/>
      </w:pPr>
    </w:p>
    <w:p w14:paraId="26B055B0" w14:textId="55D41A97" w:rsidR="002D4ACC" w:rsidRDefault="002D4ACC" w:rsidP="00A00D98">
      <w:pPr>
        <w:spacing w:after="0"/>
        <w:ind w:firstLine="709"/>
        <w:jc w:val="both"/>
      </w:pPr>
    </w:p>
    <w:p w14:paraId="450CE64A" w14:textId="1AEB755C" w:rsidR="002D4ACC" w:rsidRDefault="002D4ACC" w:rsidP="00A00D98">
      <w:pPr>
        <w:spacing w:after="0"/>
        <w:ind w:firstLine="709"/>
        <w:jc w:val="both"/>
      </w:pPr>
    </w:p>
    <w:p w14:paraId="79A17DA9" w14:textId="77777777" w:rsidR="002D4ACC" w:rsidRDefault="002D4ACC" w:rsidP="002D4AC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Свойство text-decoration, подчёркивание и другие эффекты</w:t>
      </w:r>
    </w:p>
    <w:p w14:paraId="435EA25F" w14:textId="77777777" w:rsidR="002D4ACC" w:rsidRDefault="002D4ACC" w:rsidP="002D4AC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Дополнительное оформление текста можно задать с помощью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text-decoration</w:t>
      </w:r>
      <w:r>
        <w:rPr>
          <w:rFonts w:ascii="Arial" w:hAnsi="Arial" w:cs="Arial"/>
          <w:color w:val="333333"/>
        </w:rPr>
        <w:t>. Вот его значения:</w:t>
      </w:r>
    </w:p>
    <w:p w14:paraId="2087F898" w14:textId="77777777" w:rsidR="002D4ACC" w:rsidRDefault="002D4ACC" w:rsidP="002D4ACC">
      <w:pPr>
        <w:numPr>
          <w:ilvl w:val="0"/>
          <w:numId w:val="2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underline</w:t>
      </w:r>
      <w:r>
        <w:rPr>
          <w:rFonts w:ascii="Arial" w:hAnsi="Arial" w:cs="Arial"/>
          <w:color w:val="333333"/>
        </w:rPr>
        <w:t> — подчёркивание;</w:t>
      </w:r>
    </w:p>
    <w:p w14:paraId="1B58B025" w14:textId="77777777" w:rsidR="002D4ACC" w:rsidRDefault="002D4ACC" w:rsidP="002D4ACC">
      <w:pPr>
        <w:numPr>
          <w:ilvl w:val="0"/>
          <w:numId w:val="2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line-through</w:t>
      </w:r>
      <w:r>
        <w:rPr>
          <w:rFonts w:ascii="Arial" w:hAnsi="Arial" w:cs="Arial"/>
          <w:color w:val="333333"/>
        </w:rPr>
        <w:t> — зачёркивание;</w:t>
      </w:r>
    </w:p>
    <w:p w14:paraId="346A3583" w14:textId="77777777" w:rsidR="002D4ACC" w:rsidRDefault="002D4ACC" w:rsidP="002D4ACC">
      <w:pPr>
        <w:numPr>
          <w:ilvl w:val="0"/>
          <w:numId w:val="2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overline</w:t>
      </w:r>
      <w:r>
        <w:rPr>
          <w:rFonts w:ascii="Arial" w:hAnsi="Arial" w:cs="Arial"/>
          <w:color w:val="333333"/>
        </w:rPr>
        <w:t> — надчёркивание;</w:t>
      </w:r>
    </w:p>
    <w:p w14:paraId="6993B3A9" w14:textId="77777777" w:rsidR="002D4ACC" w:rsidRDefault="002D4ACC" w:rsidP="002D4ACC">
      <w:pPr>
        <w:numPr>
          <w:ilvl w:val="0"/>
          <w:numId w:val="2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none</w:t>
      </w:r>
      <w:r>
        <w:rPr>
          <w:rFonts w:ascii="Arial" w:hAnsi="Arial" w:cs="Arial"/>
          <w:color w:val="333333"/>
        </w:rPr>
        <w:t> — убирает вышеперечисленные эффекты.</w:t>
      </w:r>
    </w:p>
    <w:p w14:paraId="626048C3" w14:textId="77777777" w:rsidR="002D4ACC" w:rsidRDefault="002D4ACC" w:rsidP="002D4AC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тексту можно одновременно применить несколько эффектов, если перечислить значения через пробел:</w:t>
      </w:r>
    </w:p>
    <w:p w14:paraId="22D45009" w14:textId="77777777" w:rsidR="002D4ACC" w:rsidRPr="002D4ACC" w:rsidRDefault="002D4ACC" w:rsidP="002D4AC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2D4ACC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p {</w:t>
      </w:r>
    </w:p>
    <w:p w14:paraId="460F3206" w14:textId="77777777" w:rsidR="002D4ACC" w:rsidRPr="002D4ACC" w:rsidRDefault="002D4ACC" w:rsidP="002D4AC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2D4ACC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text-decoration: underline;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подчёркнутый</w:t>
      </w:r>
      <w:r w:rsidRPr="002D4ACC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текст</w:t>
      </w:r>
      <w:r w:rsidRPr="002D4ACC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*/</w:t>
      </w:r>
    </w:p>
    <w:p w14:paraId="4FFEF854" w14:textId="77777777" w:rsidR="002D4ACC" w:rsidRDefault="002D4ACC" w:rsidP="002D4AC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03899ACB" w14:textId="77777777" w:rsidR="002D4ACC" w:rsidRDefault="002D4ACC" w:rsidP="002D4AC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14:paraId="5103FCEA" w14:textId="77777777" w:rsidR="002D4ACC" w:rsidRDefault="002D4ACC" w:rsidP="002D4AC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span {</w:t>
      </w:r>
    </w:p>
    <w:p w14:paraId="210A8C6E" w14:textId="77777777" w:rsidR="002D4ACC" w:rsidRDefault="002D4ACC" w:rsidP="002D4AC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/* подчёркнутый и зачёркнутый текст */</w:t>
      </w:r>
    </w:p>
    <w:p w14:paraId="2CBA0F42" w14:textId="77777777" w:rsidR="002D4ACC" w:rsidRPr="002D4ACC" w:rsidRDefault="002D4ACC" w:rsidP="002D4AC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2D4ACC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text-decoration: underline line-through;</w:t>
      </w:r>
    </w:p>
    <w:p w14:paraId="78E832C3" w14:textId="77777777" w:rsidR="002D4ACC" w:rsidRDefault="002D4ACC" w:rsidP="002D4ACC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7EF0503B" w14:textId="77777777" w:rsidR="002D4ACC" w:rsidRDefault="002D4ACC" w:rsidP="002D4AC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text-decoration</w:t>
      </w:r>
      <w:r>
        <w:rPr>
          <w:rFonts w:ascii="Arial" w:hAnsi="Arial" w:cs="Arial"/>
          <w:color w:val="333333"/>
        </w:rPr>
        <w:t> — </w:t>
      </w:r>
      <w:hyperlink r:id="rId64" w:history="1">
        <w:r>
          <w:rPr>
            <w:rStyle w:val="a4"/>
            <w:rFonts w:ascii="Arial" w:hAnsi="Arial" w:cs="Arial"/>
            <w:color w:val="3527B6"/>
          </w:rPr>
          <w:t>составное</w:t>
        </w:r>
      </w:hyperlink>
      <w:r>
        <w:rPr>
          <w:rFonts w:ascii="Arial" w:hAnsi="Arial" w:cs="Arial"/>
          <w:color w:val="333333"/>
        </w:rPr>
        <w:t>, а это значит, что его можно разложить на следующие свойства:</w:t>
      </w:r>
    </w:p>
    <w:p w14:paraId="6442EF20" w14:textId="77777777" w:rsidR="002D4ACC" w:rsidRDefault="002D4ACC" w:rsidP="002D4ACC">
      <w:pPr>
        <w:numPr>
          <w:ilvl w:val="0"/>
          <w:numId w:val="2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text-decoration-line</w:t>
      </w:r>
      <w:r>
        <w:rPr>
          <w:rFonts w:ascii="Arial" w:hAnsi="Arial" w:cs="Arial"/>
          <w:color w:val="333333"/>
        </w:rPr>
        <w:t> — вид линии: зачёркивание, подчёркивание или надчёркивание;</w:t>
      </w:r>
    </w:p>
    <w:p w14:paraId="76DC9D07" w14:textId="77777777" w:rsidR="002D4ACC" w:rsidRDefault="002D4ACC" w:rsidP="002D4ACC">
      <w:pPr>
        <w:numPr>
          <w:ilvl w:val="0"/>
          <w:numId w:val="2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text-decoration-style</w:t>
      </w:r>
      <w:r>
        <w:rPr>
          <w:rFonts w:ascii="Arial" w:hAnsi="Arial" w:cs="Arial"/>
          <w:color w:val="333333"/>
        </w:rPr>
        <w:t> — стиль линии, может принимать значения:</w:t>
      </w:r>
    </w:p>
    <w:p w14:paraId="0880FFCC" w14:textId="77777777" w:rsidR="002D4ACC" w:rsidRDefault="002D4ACC" w:rsidP="002D4ACC">
      <w:pPr>
        <w:numPr>
          <w:ilvl w:val="1"/>
          <w:numId w:val="2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solid</w:t>
      </w:r>
      <w:r>
        <w:rPr>
          <w:rFonts w:ascii="Arial" w:hAnsi="Arial" w:cs="Arial"/>
          <w:color w:val="333333"/>
        </w:rPr>
        <w:t> — сплошная линия;</w:t>
      </w:r>
    </w:p>
    <w:p w14:paraId="57E1D81A" w14:textId="77777777" w:rsidR="002D4ACC" w:rsidRDefault="002D4ACC" w:rsidP="002D4ACC">
      <w:pPr>
        <w:numPr>
          <w:ilvl w:val="1"/>
          <w:numId w:val="2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double</w:t>
      </w:r>
      <w:r>
        <w:rPr>
          <w:rFonts w:ascii="Arial" w:hAnsi="Arial" w:cs="Arial"/>
          <w:color w:val="333333"/>
        </w:rPr>
        <w:t> — двойная линия;</w:t>
      </w:r>
    </w:p>
    <w:p w14:paraId="0E2C309E" w14:textId="77777777" w:rsidR="002D4ACC" w:rsidRDefault="002D4ACC" w:rsidP="002D4ACC">
      <w:pPr>
        <w:numPr>
          <w:ilvl w:val="1"/>
          <w:numId w:val="2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dotted</w:t>
      </w:r>
      <w:r>
        <w:rPr>
          <w:rFonts w:ascii="Arial" w:hAnsi="Arial" w:cs="Arial"/>
          <w:color w:val="333333"/>
        </w:rPr>
        <w:t> — точечная линия;</w:t>
      </w:r>
    </w:p>
    <w:p w14:paraId="5051E8B3" w14:textId="77777777" w:rsidR="002D4ACC" w:rsidRDefault="002D4ACC" w:rsidP="002D4ACC">
      <w:pPr>
        <w:numPr>
          <w:ilvl w:val="1"/>
          <w:numId w:val="2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dashed</w:t>
      </w:r>
      <w:r>
        <w:rPr>
          <w:rFonts w:ascii="Arial" w:hAnsi="Arial" w:cs="Arial"/>
          <w:color w:val="333333"/>
        </w:rPr>
        <w:t> — пунктирная линия;</w:t>
      </w:r>
    </w:p>
    <w:p w14:paraId="715909EB" w14:textId="77777777" w:rsidR="002D4ACC" w:rsidRDefault="002D4ACC" w:rsidP="002D4ACC">
      <w:pPr>
        <w:numPr>
          <w:ilvl w:val="1"/>
          <w:numId w:val="2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lastRenderedPageBreak/>
        <w:t>wavy</w:t>
      </w:r>
      <w:r>
        <w:rPr>
          <w:rFonts w:ascii="Arial" w:hAnsi="Arial" w:cs="Arial"/>
          <w:color w:val="333333"/>
        </w:rPr>
        <w:t> — волнистая линия.</w:t>
      </w:r>
    </w:p>
    <w:p w14:paraId="7FDE75FA" w14:textId="77777777" w:rsidR="002D4ACC" w:rsidRPr="002D4ACC" w:rsidRDefault="002D4ACC" w:rsidP="002D4ACC">
      <w:pPr>
        <w:numPr>
          <w:ilvl w:val="0"/>
          <w:numId w:val="2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  <w:lang w:val="en-US"/>
        </w:rPr>
      </w:pPr>
      <w:r w:rsidRPr="002D4ACC"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text-decoration-color</w:t>
      </w:r>
      <w:r w:rsidRPr="002D4ACC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цвет</w:t>
      </w:r>
      <w:r w:rsidRPr="002D4ACC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линии</w:t>
      </w:r>
      <w:r w:rsidRPr="002D4ACC">
        <w:rPr>
          <w:rFonts w:ascii="Arial" w:hAnsi="Arial" w:cs="Arial"/>
          <w:color w:val="333333"/>
          <w:lang w:val="en-US"/>
        </w:rPr>
        <w:t>.</w:t>
      </w:r>
    </w:p>
    <w:p w14:paraId="5602010B" w14:textId="1460F088" w:rsidR="002D4ACC" w:rsidRDefault="002D4ACC" w:rsidP="00A00D98">
      <w:pPr>
        <w:spacing w:after="0"/>
        <w:ind w:firstLine="709"/>
        <w:jc w:val="both"/>
        <w:rPr>
          <w:lang w:val="en-US"/>
        </w:rPr>
      </w:pPr>
    </w:p>
    <w:p w14:paraId="65F85CDB" w14:textId="040F3A65" w:rsidR="002D4ACC" w:rsidRDefault="002D4ACC" w:rsidP="00A00D98">
      <w:pPr>
        <w:spacing w:after="0"/>
        <w:ind w:firstLine="709"/>
        <w:jc w:val="both"/>
        <w:rPr>
          <w:lang w:val="en-US"/>
        </w:rPr>
      </w:pPr>
    </w:p>
    <w:p w14:paraId="573FD955" w14:textId="478164E6" w:rsidR="002D4ACC" w:rsidRDefault="002D4ACC" w:rsidP="00A00D98">
      <w:pPr>
        <w:spacing w:after="0"/>
        <w:ind w:firstLine="709"/>
        <w:jc w:val="both"/>
        <w:rPr>
          <w:lang w:val="en-US"/>
        </w:rPr>
      </w:pPr>
    </w:p>
    <w:p w14:paraId="4A08AF49" w14:textId="4A39544B" w:rsidR="002D4ACC" w:rsidRDefault="002D4ACC" w:rsidP="00A00D98">
      <w:pPr>
        <w:spacing w:after="0"/>
        <w:ind w:firstLine="709"/>
        <w:jc w:val="both"/>
        <w:rPr>
          <w:lang w:val="en-US"/>
        </w:rPr>
      </w:pPr>
    </w:p>
    <w:p w14:paraId="35B082D8" w14:textId="77777777" w:rsidR="002D4ACC" w:rsidRPr="002D4ACC" w:rsidRDefault="002D4ACC" w:rsidP="002D4AC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2D4AC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Свойство font-style, курсив</w:t>
      </w:r>
    </w:p>
    <w:p w14:paraId="4F985AEE" w14:textId="77777777" w:rsidR="002D4ACC" w:rsidRPr="002D4ACC" w:rsidRDefault="002D4ACC" w:rsidP="002D4ACC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Начертание текста можно задавать с помощью свойства </w:t>
      </w:r>
      <w:r w:rsidRPr="002D4ACC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font-style</w:t>
      </w: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Вот его основные значения:</w:t>
      </w:r>
    </w:p>
    <w:p w14:paraId="22E53AB9" w14:textId="77777777" w:rsidR="002D4ACC" w:rsidRPr="002D4ACC" w:rsidRDefault="002D4ACC" w:rsidP="002D4ACC">
      <w:pPr>
        <w:numPr>
          <w:ilvl w:val="0"/>
          <w:numId w:val="28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4ACC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normal</w:t>
      </w: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обычное начертание;</w:t>
      </w:r>
    </w:p>
    <w:p w14:paraId="4F0A9204" w14:textId="77777777" w:rsidR="002D4ACC" w:rsidRPr="002D4ACC" w:rsidRDefault="002D4ACC" w:rsidP="002D4ACC">
      <w:pPr>
        <w:numPr>
          <w:ilvl w:val="0"/>
          <w:numId w:val="28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4ACC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italic</w:t>
      </w: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курсивное начертание;</w:t>
      </w:r>
    </w:p>
    <w:p w14:paraId="63906FE1" w14:textId="77777777" w:rsidR="002D4ACC" w:rsidRPr="002D4ACC" w:rsidRDefault="002D4ACC" w:rsidP="002D4ACC">
      <w:pPr>
        <w:numPr>
          <w:ilvl w:val="0"/>
          <w:numId w:val="28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4ACC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oblique</w:t>
      </w: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наклонное начертание.</w:t>
      </w:r>
    </w:p>
    <w:p w14:paraId="3720EF11" w14:textId="77777777" w:rsidR="002D4ACC" w:rsidRPr="002D4ACC" w:rsidRDefault="002D4ACC" w:rsidP="002D4AC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Закономерный вопрос — а чем отличается курсивное и наклонное начертание?</w:t>
      </w:r>
    </w:p>
    <w:p w14:paraId="05804156" w14:textId="77777777" w:rsidR="002D4ACC" w:rsidRPr="002D4ACC" w:rsidRDefault="002D4ACC" w:rsidP="002D4AC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задано значение </w:t>
      </w:r>
      <w:r w:rsidRPr="002D4ACC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italic</w:t>
      </w: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браузер будет пытаться найти в заданном шрифте отдельное курсивное начертание символов. В некоторых шрифтах отдельный курсив предусмотрен.</w:t>
      </w:r>
    </w:p>
    <w:p w14:paraId="245731C6" w14:textId="77777777" w:rsidR="002D4ACC" w:rsidRPr="002D4ACC" w:rsidRDefault="002D4ACC" w:rsidP="002D4AC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отдельного курсивного начертания в шрифте не предусмотрено, то браузер сделает текст наклонным, то есть сымитирует курсив. Что равноценно заданию тексту значения </w:t>
      </w:r>
      <w:r w:rsidRPr="002D4ACC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font-style: oblique</w:t>
      </w: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01D2EE1" w14:textId="77777777" w:rsidR="002D4ACC" w:rsidRPr="002D4ACC" w:rsidRDefault="002D4ACC" w:rsidP="002D4ACC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4AC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Закрепим теорию практикой.</w:t>
      </w:r>
    </w:p>
    <w:p w14:paraId="146393BF" w14:textId="10D91134" w:rsidR="002D4ACC" w:rsidRDefault="002D4ACC" w:rsidP="00A00D98">
      <w:pPr>
        <w:spacing w:after="0"/>
        <w:ind w:firstLine="709"/>
        <w:jc w:val="both"/>
      </w:pPr>
    </w:p>
    <w:p w14:paraId="7275A37F" w14:textId="260E3467" w:rsidR="00FE10BF" w:rsidRDefault="00FE10BF" w:rsidP="00A00D98">
      <w:pPr>
        <w:spacing w:after="0"/>
        <w:ind w:firstLine="709"/>
        <w:jc w:val="both"/>
      </w:pPr>
    </w:p>
    <w:p w14:paraId="7F6D0061" w14:textId="77777777" w:rsidR="00FE10BF" w:rsidRPr="00FE10BF" w:rsidRDefault="00FE10BF" w:rsidP="00FE10B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FE10B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Свойство text-transform, регистр символов</w:t>
      </w:r>
    </w:p>
    <w:p w14:paraId="13B49129" w14:textId="77777777" w:rsidR="00FE10BF" w:rsidRPr="00FE10BF" w:rsidRDefault="00FE10BF" w:rsidP="00FE10BF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10B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CSS можно также управлять регистром символов: делать буквы строчными (маленькими) или заглавными (большими). Делается это с помощью свойства </w:t>
      </w:r>
      <w:r w:rsidRPr="00FE10B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text-transform</w:t>
      </w:r>
      <w:r w:rsidRPr="00FE10B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Его значения:</w:t>
      </w:r>
    </w:p>
    <w:p w14:paraId="1131988E" w14:textId="77777777" w:rsidR="00FE10BF" w:rsidRPr="00FE10BF" w:rsidRDefault="00FE10BF" w:rsidP="00FE10BF">
      <w:pPr>
        <w:numPr>
          <w:ilvl w:val="0"/>
          <w:numId w:val="29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10B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lowercase</w:t>
      </w:r>
      <w:r w:rsidRPr="00FE10B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все строчные;</w:t>
      </w:r>
    </w:p>
    <w:p w14:paraId="36B63E14" w14:textId="77777777" w:rsidR="00FE10BF" w:rsidRPr="00FE10BF" w:rsidRDefault="00FE10BF" w:rsidP="00FE10BF">
      <w:pPr>
        <w:numPr>
          <w:ilvl w:val="0"/>
          <w:numId w:val="29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10B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uppercase</w:t>
      </w:r>
      <w:r w:rsidRPr="00FE10B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все заглавные;</w:t>
      </w:r>
    </w:p>
    <w:p w14:paraId="08784B7A" w14:textId="77777777" w:rsidR="00FE10BF" w:rsidRPr="00FE10BF" w:rsidRDefault="00FE10BF" w:rsidP="00FE10BF">
      <w:pPr>
        <w:numPr>
          <w:ilvl w:val="0"/>
          <w:numId w:val="29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10B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capitalize</w:t>
      </w:r>
      <w:r w:rsidRPr="00FE10B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каждое слово начинается с большой буквы;</w:t>
      </w:r>
    </w:p>
    <w:p w14:paraId="09F4425E" w14:textId="77777777" w:rsidR="00FE10BF" w:rsidRPr="00FE10BF" w:rsidRDefault="00FE10BF" w:rsidP="00FE10BF">
      <w:pPr>
        <w:numPr>
          <w:ilvl w:val="0"/>
          <w:numId w:val="29"/>
        </w:numPr>
        <w:shd w:val="clear" w:color="auto" w:fill="FFFFFF"/>
        <w:spacing w:before="151" w:after="151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10BF">
        <w:rPr>
          <w:rFonts w:ascii="Consolas" w:eastAsia="Times New Roman" w:hAnsi="Consolas" w:cs="Consolas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none</w:t>
      </w:r>
      <w:r w:rsidRPr="00FE10B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отменяет изменение регистра.</w:t>
      </w:r>
    </w:p>
    <w:p w14:paraId="7AA2C8B7" w14:textId="77777777" w:rsidR="00FE10BF" w:rsidRPr="00FE10BF" w:rsidRDefault="00FE10BF" w:rsidP="00FE10BF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E10B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Без лишних слов — к практике!</w:t>
      </w:r>
    </w:p>
    <w:p w14:paraId="09FD113D" w14:textId="51FB1A00" w:rsidR="00FE10BF" w:rsidRDefault="00FE10BF" w:rsidP="00A00D98">
      <w:pPr>
        <w:spacing w:after="0"/>
        <w:ind w:firstLine="709"/>
        <w:jc w:val="both"/>
      </w:pPr>
    </w:p>
    <w:p w14:paraId="29216637" w14:textId="015B1B42" w:rsidR="00FE10BF" w:rsidRDefault="00FE10BF" w:rsidP="00A00D98">
      <w:pPr>
        <w:spacing w:after="0"/>
        <w:ind w:firstLine="709"/>
        <w:jc w:val="both"/>
      </w:pPr>
    </w:p>
    <w:p w14:paraId="1F316D33" w14:textId="4636F62D" w:rsidR="00FE10BF" w:rsidRDefault="00FE10BF" w:rsidP="00A00D98">
      <w:pPr>
        <w:spacing w:after="0"/>
        <w:ind w:firstLine="709"/>
        <w:jc w:val="both"/>
      </w:pPr>
    </w:p>
    <w:p w14:paraId="458EE79D" w14:textId="16584A4E" w:rsidR="00FE10BF" w:rsidRDefault="00FE10BF" w:rsidP="00A00D98">
      <w:pPr>
        <w:spacing w:after="0"/>
        <w:ind w:firstLine="709"/>
        <w:jc w:val="both"/>
      </w:pPr>
    </w:p>
    <w:p w14:paraId="47CAD026" w14:textId="77777777" w:rsidR="00FE10BF" w:rsidRDefault="00FE10BF" w:rsidP="00FE10B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Шлифуем футер</w:t>
      </w:r>
    </w:p>
    <w:p w14:paraId="4AA017BF" w14:textId="77777777" w:rsidR="00FE10BF" w:rsidRDefault="00FE10BF" w:rsidP="00FE10BF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Вот мы и освоили основные CSS-свойства для оформления текста. Наш сайт почти полностью оформлен.</w:t>
      </w:r>
    </w:p>
    <w:p w14:paraId="7ABBE156" w14:textId="77777777" w:rsidR="00FE10BF" w:rsidRDefault="00FE10BF" w:rsidP="00FE10BF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ещё сделаем последний штрих и добавим стилизацию к подвалу сайта. Для этого мы используем уже известные вам свойства: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color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border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</w:t>
      </w:r>
      <w:r>
        <w:rPr>
          <w:rFonts w:ascii="Arial" w:hAnsi="Arial" w:cs="Arial"/>
          <w:color w:val="333333"/>
        </w:rPr>
        <w:t>.</w:t>
      </w:r>
    </w:p>
    <w:p w14:paraId="14C0901D" w14:textId="77777777" w:rsidR="00FE10BF" w:rsidRDefault="00FE10BF" w:rsidP="00FE10BF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этом тренажёр подходит к концу, вы закончили разметку и стилизацию целого сайта! Поздравляем! А по </w:t>
      </w:r>
      <w:hyperlink r:id="rId65" w:history="1">
        <w:r>
          <w:rPr>
            <w:rStyle w:val="a4"/>
            <w:rFonts w:ascii="Arial" w:hAnsi="Arial" w:cs="Arial"/>
            <w:color w:val="3527B6"/>
          </w:rPr>
          <w:t>этой ссылке</w:t>
        </w:r>
      </w:hyperlink>
      <w:r>
        <w:rPr>
          <w:rFonts w:ascii="Arial" w:hAnsi="Arial" w:cs="Arial"/>
          <w:color w:val="333333"/>
        </w:rPr>
        <w:t> можно скачать финальное состояние вёрстки.</w:t>
      </w:r>
    </w:p>
    <w:p w14:paraId="542744C3" w14:textId="3A65635B" w:rsidR="00FE10BF" w:rsidRDefault="00FE10BF" w:rsidP="00A00D98">
      <w:pPr>
        <w:spacing w:after="0"/>
        <w:ind w:firstLine="709"/>
        <w:jc w:val="both"/>
      </w:pPr>
    </w:p>
    <w:p w14:paraId="5EA16416" w14:textId="70898B83" w:rsidR="00FE10BF" w:rsidRDefault="00FE10BF" w:rsidP="00A00D98">
      <w:pPr>
        <w:spacing w:after="0"/>
        <w:ind w:firstLine="709"/>
        <w:jc w:val="both"/>
      </w:pPr>
    </w:p>
    <w:p w14:paraId="67BA1387" w14:textId="688C1475" w:rsidR="00FE10BF" w:rsidRDefault="00FE10BF" w:rsidP="00A00D98">
      <w:pPr>
        <w:spacing w:after="0"/>
        <w:ind w:firstLine="709"/>
        <w:jc w:val="both"/>
      </w:pPr>
    </w:p>
    <w:p w14:paraId="60F9B45A" w14:textId="6688D774" w:rsidR="00FE10BF" w:rsidRDefault="00FE10BF" w:rsidP="00A00D98">
      <w:pPr>
        <w:spacing w:after="0"/>
        <w:ind w:firstLine="709"/>
        <w:jc w:val="both"/>
      </w:pPr>
    </w:p>
    <w:p w14:paraId="2ABE7986" w14:textId="6848D13C" w:rsidR="00FE10BF" w:rsidRDefault="00FE10BF" w:rsidP="00A00D98">
      <w:pPr>
        <w:spacing w:after="0"/>
        <w:ind w:firstLine="709"/>
        <w:jc w:val="both"/>
      </w:pPr>
    </w:p>
    <w:p w14:paraId="4C8FD68B" w14:textId="452673FA" w:rsidR="00FE10BF" w:rsidRDefault="00FE10BF" w:rsidP="00A00D98">
      <w:pPr>
        <w:spacing w:after="0"/>
        <w:ind w:firstLine="709"/>
        <w:jc w:val="both"/>
      </w:pPr>
    </w:p>
    <w:p w14:paraId="6F3C23B8" w14:textId="71334B3E" w:rsidR="00FE10BF" w:rsidRDefault="00FE10BF" w:rsidP="00A00D98">
      <w:pPr>
        <w:spacing w:after="0"/>
        <w:ind w:firstLine="709"/>
        <w:jc w:val="both"/>
      </w:pPr>
    </w:p>
    <w:p w14:paraId="57DA7E09" w14:textId="74220A7D" w:rsidR="00FE10BF" w:rsidRDefault="00FE10BF" w:rsidP="00A00D98">
      <w:pPr>
        <w:spacing w:after="0"/>
        <w:ind w:firstLine="709"/>
        <w:jc w:val="both"/>
      </w:pPr>
    </w:p>
    <w:p w14:paraId="58F95AD7" w14:textId="711EC6A4" w:rsidR="00FE10BF" w:rsidRDefault="00FE10BF" w:rsidP="00A00D98">
      <w:pPr>
        <w:spacing w:after="0"/>
        <w:ind w:firstLine="709"/>
        <w:jc w:val="both"/>
      </w:pPr>
    </w:p>
    <w:p w14:paraId="44B767EE" w14:textId="4B1AF418" w:rsidR="00FE10BF" w:rsidRDefault="00FE10BF" w:rsidP="00A00D98">
      <w:pPr>
        <w:spacing w:after="0"/>
        <w:ind w:firstLine="709"/>
        <w:jc w:val="both"/>
      </w:pPr>
    </w:p>
    <w:p w14:paraId="6413265E" w14:textId="4DB3C255" w:rsidR="00FE10BF" w:rsidRDefault="00FE10BF" w:rsidP="00A00D98">
      <w:pPr>
        <w:spacing w:after="0"/>
        <w:ind w:firstLine="709"/>
        <w:jc w:val="both"/>
      </w:pPr>
    </w:p>
    <w:p w14:paraId="04331D16" w14:textId="37EF7F2D" w:rsidR="00FE10BF" w:rsidRDefault="00FE10BF" w:rsidP="00A00D98">
      <w:pPr>
        <w:spacing w:after="0"/>
        <w:ind w:firstLine="709"/>
        <w:jc w:val="both"/>
      </w:pPr>
    </w:p>
    <w:p w14:paraId="79EEC54C" w14:textId="581400A6" w:rsidR="00FE10BF" w:rsidRDefault="00FE10BF" w:rsidP="00A00D98">
      <w:pPr>
        <w:spacing w:after="0"/>
        <w:ind w:firstLine="709"/>
        <w:jc w:val="both"/>
      </w:pPr>
    </w:p>
    <w:p w14:paraId="1269CCE1" w14:textId="7FE58EC7" w:rsidR="00FE10BF" w:rsidRDefault="00FE10BF" w:rsidP="00A00D98">
      <w:pPr>
        <w:spacing w:after="0"/>
        <w:ind w:firstLine="709"/>
        <w:jc w:val="both"/>
      </w:pPr>
    </w:p>
    <w:p w14:paraId="24A36D98" w14:textId="2CB01917" w:rsidR="00FE10BF" w:rsidRDefault="00FE10BF" w:rsidP="00A00D98">
      <w:pPr>
        <w:spacing w:after="0"/>
        <w:ind w:firstLine="709"/>
        <w:jc w:val="both"/>
      </w:pPr>
    </w:p>
    <w:p w14:paraId="7ABF5C05" w14:textId="1A3A35C3" w:rsidR="00FE10BF" w:rsidRDefault="00FE10BF" w:rsidP="00A00D98">
      <w:pPr>
        <w:spacing w:after="0"/>
        <w:ind w:firstLine="709"/>
        <w:jc w:val="both"/>
      </w:pPr>
    </w:p>
    <w:p w14:paraId="462D3CC0" w14:textId="50807375" w:rsidR="00FE10BF" w:rsidRDefault="00FE10BF" w:rsidP="00A00D98">
      <w:pPr>
        <w:spacing w:after="0"/>
        <w:ind w:firstLine="709"/>
        <w:jc w:val="both"/>
      </w:pPr>
    </w:p>
    <w:p w14:paraId="6ADA23F2" w14:textId="4DA1EFF4" w:rsidR="00FE10BF" w:rsidRDefault="00FE10BF" w:rsidP="00A00D98">
      <w:pPr>
        <w:spacing w:after="0"/>
        <w:ind w:firstLine="709"/>
        <w:jc w:val="both"/>
      </w:pPr>
    </w:p>
    <w:p w14:paraId="587F32FD" w14:textId="22D3FB77" w:rsidR="00FE10BF" w:rsidRDefault="00FE10BF" w:rsidP="00A00D98">
      <w:pPr>
        <w:spacing w:after="0"/>
        <w:ind w:firstLine="709"/>
        <w:jc w:val="both"/>
      </w:pPr>
    </w:p>
    <w:p w14:paraId="3962B8C2" w14:textId="1B56AA9E" w:rsidR="00FE10BF" w:rsidRDefault="00FE10BF" w:rsidP="00A00D98">
      <w:pPr>
        <w:spacing w:after="0"/>
        <w:ind w:firstLine="709"/>
        <w:jc w:val="both"/>
      </w:pPr>
    </w:p>
    <w:p w14:paraId="66DC3574" w14:textId="28FB9CFA" w:rsidR="00FE10BF" w:rsidRDefault="00FE10BF" w:rsidP="00A00D98">
      <w:pPr>
        <w:spacing w:after="0"/>
        <w:ind w:firstLine="709"/>
        <w:jc w:val="both"/>
      </w:pPr>
    </w:p>
    <w:p w14:paraId="57C1E3A2" w14:textId="44469C43" w:rsidR="00FE10BF" w:rsidRDefault="00FE10BF" w:rsidP="00A00D98">
      <w:pPr>
        <w:spacing w:after="0"/>
        <w:ind w:firstLine="709"/>
        <w:jc w:val="both"/>
      </w:pPr>
    </w:p>
    <w:p w14:paraId="63E58B15" w14:textId="78158F2D" w:rsidR="00FE10BF" w:rsidRDefault="00FE10BF" w:rsidP="00A00D98">
      <w:pPr>
        <w:spacing w:after="0"/>
        <w:ind w:firstLine="709"/>
        <w:jc w:val="both"/>
      </w:pPr>
    </w:p>
    <w:p w14:paraId="6E22966C" w14:textId="3FF1AEC9" w:rsidR="00FE10BF" w:rsidRDefault="00FE10BF" w:rsidP="00A00D98">
      <w:pPr>
        <w:spacing w:after="0"/>
        <w:ind w:firstLine="709"/>
        <w:jc w:val="both"/>
      </w:pPr>
    </w:p>
    <w:p w14:paraId="35CB311B" w14:textId="4F27BBB7" w:rsidR="00FE10BF" w:rsidRDefault="00FE10BF" w:rsidP="00A00D98">
      <w:pPr>
        <w:spacing w:after="0"/>
        <w:ind w:firstLine="709"/>
        <w:jc w:val="both"/>
      </w:pPr>
    </w:p>
    <w:p w14:paraId="42592C54" w14:textId="72066BFA" w:rsidR="00FE10BF" w:rsidRDefault="00FE10BF" w:rsidP="00A00D98">
      <w:pPr>
        <w:spacing w:after="0"/>
        <w:ind w:firstLine="709"/>
        <w:jc w:val="both"/>
      </w:pPr>
    </w:p>
    <w:p w14:paraId="7B695160" w14:textId="1263BDF3" w:rsidR="00FE10BF" w:rsidRDefault="00FE10BF" w:rsidP="00A00D98">
      <w:pPr>
        <w:spacing w:after="0"/>
        <w:ind w:firstLine="709"/>
        <w:jc w:val="both"/>
      </w:pPr>
    </w:p>
    <w:p w14:paraId="177AC050" w14:textId="5B3076E8" w:rsidR="00FE10BF" w:rsidRDefault="00FE10BF" w:rsidP="00A00D98">
      <w:pPr>
        <w:spacing w:after="0"/>
        <w:ind w:firstLine="709"/>
        <w:jc w:val="both"/>
      </w:pPr>
    </w:p>
    <w:p w14:paraId="0E9C4A3E" w14:textId="77777777" w:rsidR="00FE10BF" w:rsidRDefault="00FE10BF" w:rsidP="00FE10B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>Конспект «Оформление текста»</w:t>
      </w:r>
    </w:p>
    <w:p w14:paraId="1CD8E83E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font-size</w:t>
      </w:r>
    </w:p>
    <w:p w14:paraId="48526372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Управляет размером шрифта. Значение свойства задаёт желаемую высоту символа шрифта. Причём единицы измерения могут быть </w:t>
      </w:r>
      <w:hyperlink r:id="rId66" w:history="1">
        <w:r>
          <w:rPr>
            <w:rStyle w:val="a4"/>
            <w:rFonts w:ascii="Arial" w:hAnsi="Arial" w:cs="Arial"/>
            <w:color w:val="3527B6"/>
          </w:rPr>
          <w:t>абсолютными или относительными</w:t>
        </w:r>
      </w:hyperlink>
      <w:r>
        <w:rPr>
          <w:rFonts w:ascii="Arial" w:hAnsi="Arial" w:cs="Arial"/>
          <w:color w:val="333333"/>
        </w:rPr>
        <w:t>.</w:t>
      </w:r>
    </w:p>
    <w:p w14:paraId="1BBDECD9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Самая часто используемая единица измерения размера шрифта — пиксели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:</w:t>
      </w:r>
    </w:p>
    <w:p w14:paraId="603411E7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</w:t>
      </w:r>
    </w:p>
    <w:p w14:paraId="489FB94A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font-size: 20px;</w:t>
      </w:r>
    </w:p>
    <w:p w14:paraId="329414B7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75EB793C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Но, чтобы при изменении основного размера шрифта родителя его дочерние элементы пропорционально меняли свои размеры шрифта, есть специальная единица измерения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r>
        <w:rPr>
          <w:rFonts w:ascii="Arial" w:hAnsi="Arial" w:cs="Arial"/>
          <w:color w:val="333333"/>
        </w:rPr>
        <w:t>.</w:t>
      </w:r>
    </w:p>
    <w:p w14:paraId="6596DAF2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Величина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1em</w:t>
      </w:r>
      <w:r>
        <w:rPr>
          <w:rFonts w:ascii="Arial" w:hAnsi="Arial" w:cs="Arial"/>
          <w:color w:val="333333"/>
        </w:rPr>
        <w:t> — это </w:t>
      </w:r>
      <w:r>
        <w:rPr>
          <w:rFonts w:ascii="Arial" w:hAnsi="Arial" w:cs="Arial"/>
          <w:i/>
          <w:iCs/>
          <w:color w:val="333333"/>
        </w:rPr>
        <w:t>такой же</w:t>
      </w:r>
      <w:r>
        <w:rPr>
          <w:rFonts w:ascii="Arial" w:hAnsi="Arial" w:cs="Arial"/>
          <w:color w:val="333333"/>
        </w:rPr>
        <w:t> размер шрифта, что и у родителя. Соответственно, если нужно, чтобы шрифт дочернего элемента был всегда в 2 раза больше родительского, то надо задать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2em</w:t>
      </w:r>
      <w:r>
        <w:rPr>
          <w:rFonts w:ascii="Arial" w:hAnsi="Arial" w:cs="Arial"/>
          <w:color w:val="333333"/>
        </w:rPr>
        <w:t>:</w:t>
      </w:r>
    </w:p>
    <w:p w14:paraId="675A6255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h1 {</w:t>
      </w:r>
    </w:p>
    <w:p w14:paraId="117B50B7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font-size: 2em;</w:t>
      </w:r>
    </w:p>
    <w:p w14:paraId="42D43D4B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}</w:t>
      </w:r>
    </w:p>
    <w:p w14:paraId="634044A7" w14:textId="77777777" w:rsidR="00FE10BF" w:rsidRP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  <w:lang w:val="en-US"/>
        </w:rPr>
      </w:pPr>
      <w:r>
        <w:rPr>
          <w:rFonts w:ascii="inherit" w:hAnsi="inherit" w:cs="Arial"/>
          <w:color w:val="333333"/>
        </w:rPr>
        <w:t>Свойство</w:t>
      </w:r>
      <w:r w:rsidRPr="00FE10BF">
        <w:rPr>
          <w:rFonts w:ascii="inherit" w:hAnsi="inherit" w:cs="Arial"/>
          <w:color w:val="333333"/>
          <w:lang w:val="en-US"/>
        </w:rPr>
        <w:t xml:space="preserve"> line-height</w:t>
      </w:r>
    </w:p>
    <w:p w14:paraId="3396B5C7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 управляет высотой строки или межстрочным интервалом.</w:t>
      </w:r>
    </w:p>
    <w:p w14:paraId="37C8577B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это свойство имеет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. Оно указывает браузеру, что межстрочный интервал нужно подобрать автоматически, исходя из размера шрифта. Спецификация рекомендует устанавливать его в пределах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100-120%</w:t>
      </w:r>
      <w:r>
        <w:rPr>
          <w:rFonts w:ascii="Arial" w:hAnsi="Arial" w:cs="Arial"/>
          <w:color w:val="333333"/>
        </w:rPr>
        <w:t> от размера шрифта. То есть:</w:t>
      </w:r>
    </w:p>
    <w:p w14:paraId="1BD0C867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p {</w:t>
      </w:r>
    </w:p>
    <w:p w14:paraId="33A4CC2B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font-size: 10px;</w:t>
      </w:r>
    </w:p>
    <w:p w14:paraId="543962AA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line-height: normal; /*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значение</w:t>
      </w: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будет</w:t>
      </w: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примерно</w:t>
      </w: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12px */</w:t>
      </w:r>
    </w:p>
    <w:p w14:paraId="388AF3D1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}</w:t>
      </w:r>
    </w:p>
    <w:p w14:paraId="45B86D85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 позволяет всем нестилизованным текстам выглядеть удобочитаемо. Однако, если есть необходимость отойти от стилизации по умолчанию,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 можно задать фиксированное абсолютное значение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.</w:t>
      </w:r>
    </w:p>
    <w:p w14:paraId="4F4E63ED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p {</w:t>
      </w:r>
    </w:p>
    <w:p w14:paraId="0D5C686C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font-size: 16px;</w:t>
      </w:r>
    </w:p>
    <w:p w14:paraId="2D1EAB3C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line-height: 26px;</w:t>
      </w:r>
    </w:p>
    <w:p w14:paraId="0C9BF8E3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56A7D901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нужно задать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 относительное значение, но не такое, как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, то значение задаётся в процентах или в виде множителя. В таком случае браузер вычисляет значение динамически в зависимости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font-size</w:t>
      </w:r>
      <w:r>
        <w:rPr>
          <w:rFonts w:ascii="Arial" w:hAnsi="Arial" w:cs="Arial"/>
          <w:color w:val="333333"/>
        </w:rPr>
        <w:t>:</w:t>
      </w:r>
    </w:p>
    <w:p w14:paraId="003CF294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</w:t>
      </w:r>
    </w:p>
    <w:p w14:paraId="3D32CADE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font-size: 10px;</w:t>
      </w:r>
    </w:p>
    <w:p w14:paraId="609D7BD7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line-height: 150%; /* вычисленное значение: 10px * 150% = 15px */</w:t>
      </w:r>
    </w:p>
    <w:p w14:paraId="14A4E37D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line-height: 2;    /* вычисленное значение: 10px * 2 = 20px */</w:t>
      </w:r>
    </w:p>
    <w:p w14:paraId="14B7F9F8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70FD647A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Относительные значения более гибкие, чем абсолютные. Но для простых сайтов фиксированных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font-size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 будет вполне достаточно.</w:t>
      </w:r>
    </w:p>
    <w:p w14:paraId="44047DCD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font-family</w:t>
      </w:r>
    </w:p>
    <w:p w14:paraId="7B5B0772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значении этого свойства указывается список названий шрифтов, перечисленных через запятую. В начале списка располагают самый желаемый шрифт, затем менее желаемый, а в самом конце списка — общий тип шрифта. Браузер проходит по списку слева направо и использует первый найденный в системе или на сайте шрифт. Если название шрифта состоит из нескольких слов, то его нужно заключать в кавычки.</w:t>
      </w:r>
    </w:p>
    <w:p w14:paraId="6E39A8C8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body {</w:t>
      </w:r>
    </w:p>
    <w:p w14:paraId="350CF0FA" w14:textId="77777777" w:rsidR="00FE10BF" w:rsidRP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FE10BF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font-family: "PT Sans", "Arial", sans-serif;</w:t>
      </w:r>
    </w:p>
    <w:p w14:paraId="4C856516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3483D4A9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lastRenderedPageBreak/>
        <w:t>Свойство font-weight</w:t>
      </w:r>
    </w:p>
    <w:p w14:paraId="40821ECD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 задаёт насыщенность или толщину шрифта. Шрифт может быть жирнее или тоньше обычного начертания. В качестве значения можно использовать ключевое слово или число. Самые часто встречающиеся значения:</w:t>
      </w:r>
    </w:p>
    <w:p w14:paraId="5AE47C48" w14:textId="77777777" w:rsidR="00FE10BF" w:rsidRDefault="00FE10BF" w:rsidP="00FE10BF">
      <w:pPr>
        <w:pStyle w:val="a3"/>
        <w:numPr>
          <w:ilvl w:val="0"/>
          <w:numId w:val="30"/>
        </w:numPr>
        <w:shd w:val="clear" w:color="auto" w:fill="FFFFFF"/>
        <w:spacing w:before="0" w:beforeAutospacing="0" w:after="375" w:afterAutospacing="0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400</w:t>
      </w:r>
      <w:r>
        <w:rPr>
          <w:rFonts w:ascii="Arial" w:hAnsi="Arial" w:cs="Arial"/>
          <w:color w:val="333333"/>
        </w:rPr>
        <w:t> или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 — обычный шрифт, значение по умолчанию;</w:t>
      </w:r>
    </w:p>
    <w:p w14:paraId="0A80BFE2" w14:textId="77777777" w:rsidR="00FE10BF" w:rsidRDefault="00FE10BF" w:rsidP="00FE10BF">
      <w:pPr>
        <w:pStyle w:val="a3"/>
        <w:numPr>
          <w:ilvl w:val="0"/>
          <w:numId w:val="30"/>
        </w:numPr>
        <w:shd w:val="clear" w:color="auto" w:fill="FFFFFF"/>
        <w:spacing w:before="0" w:beforeAutospacing="0" w:after="375" w:afterAutospacing="0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700</w:t>
      </w:r>
      <w:r>
        <w:rPr>
          <w:rFonts w:ascii="Arial" w:hAnsi="Arial" w:cs="Arial"/>
          <w:color w:val="333333"/>
        </w:rPr>
        <w:t> или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bold</w:t>
      </w:r>
      <w:r>
        <w:rPr>
          <w:rFonts w:ascii="Arial" w:hAnsi="Arial" w:cs="Arial"/>
          <w:color w:val="333333"/>
        </w:rPr>
        <w:t> — жирный шрифт.</w:t>
      </w:r>
    </w:p>
    <w:p w14:paraId="084DFFE5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14:paraId="335EAFE9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h1 {</w:t>
      </w:r>
    </w:p>
    <w:p w14:paraId="528F4E91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font-weight: 400; /* то же самое что и normal */</w:t>
      </w:r>
    </w:p>
    <w:p w14:paraId="5EC5F11B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6ABF903E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14:paraId="520D88E4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</w:t>
      </w:r>
    </w:p>
    <w:p w14:paraId="6C498205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font-weight: bold; /* то же самое что и 700 */</w:t>
      </w:r>
    </w:p>
    <w:p w14:paraId="5B0DE8EF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3FAE010D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text-align</w:t>
      </w:r>
    </w:p>
    <w:p w14:paraId="116B1C9A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Описывает, как выравнивается текст и другие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инлайновые</w:t>
      </w:r>
      <w:r>
        <w:rPr>
          <w:rFonts w:ascii="Arial" w:hAnsi="Arial" w:cs="Arial"/>
          <w:color w:val="333333"/>
        </w:rPr>
        <w:t> элементы (изображения, инлайн-блоки, инлайн-таблицы и другие) внутри блока по горизонтали.</w:t>
      </w:r>
    </w:p>
    <w:p w14:paraId="5535015B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 может принимать следующие значения:</w:t>
      </w:r>
    </w:p>
    <w:p w14:paraId="6D81EFD9" w14:textId="77777777" w:rsidR="00FE10BF" w:rsidRDefault="00FE10BF" w:rsidP="00FE10BF">
      <w:pPr>
        <w:numPr>
          <w:ilvl w:val="0"/>
          <w:numId w:val="3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left</w:t>
      </w:r>
      <w:r>
        <w:rPr>
          <w:rFonts w:ascii="Arial" w:hAnsi="Arial" w:cs="Arial"/>
          <w:color w:val="333333"/>
        </w:rPr>
        <w:t> — выравнивание по левому краю блока, это значение по умолчанию;</w:t>
      </w:r>
    </w:p>
    <w:p w14:paraId="2CDB5856" w14:textId="77777777" w:rsidR="00FE10BF" w:rsidRDefault="00FE10BF" w:rsidP="00FE10BF">
      <w:pPr>
        <w:numPr>
          <w:ilvl w:val="0"/>
          <w:numId w:val="3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right</w:t>
      </w:r>
      <w:r>
        <w:rPr>
          <w:rFonts w:ascii="Arial" w:hAnsi="Arial" w:cs="Arial"/>
          <w:color w:val="333333"/>
        </w:rPr>
        <w:t> — по правому краю блока;</w:t>
      </w:r>
    </w:p>
    <w:p w14:paraId="75D8A27F" w14:textId="77777777" w:rsidR="00FE10BF" w:rsidRDefault="00FE10BF" w:rsidP="00FE10BF">
      <w:pPr>
        <w:numPr>
          <w:ilvl w:val="0"/>
          <w:numId w:val="3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center</w:t>
      </w:r>
      <w:r>
        <w:rPr>
          <w:rFonts w:ascii="Arial" w:hAnsi="Arial" w:cs="Arial"/>
          <w:color w:val="333333"/>
        </w:rPr>
        <w:t> — по центру блока;</w:t>
      </w:r>
    </w:p>
    <w:p w14:paraId="12DED860" w14:textId="77777777" w:rsidR="00FE10BF" w:rsidRDefault="00FE10BF" w:rsidP="00FE10BF">
      <w:pPr>
        <w:numPr>
          <w:ilvl w:val="0"/>
          <w:numId w:val="3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justify</w:t>
      </w:r>
      <w:r>
        <w:rPr>
          <w:rFonts w:ascii="Arial" w:hAnsi="Arial" w:cs="Arial"/>
          <w:color w:val="333333"/>
        </w:rPr>
        <w:t> — по ширине блока, при этом слова в строке будут размещаться так, чтобы занять равномерно всё пространство строки (пробелы между словами в таком случае становятся неравномерными, так как браузер «растягивает» слова в строке).</w:t>
      </w:r>
    </w:p>
    <w:p w14:paraId="0A1FA6A2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Важно помнить, что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 применяется именно к самому блоку-контейнеру, внутри которого находится текстовый контент:</w:t>
      </w:r>
    </w:p>
    <w:p w14:paraId="7B483A76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HTML:</w:t>
      </w:r>
    </w:p>
    <w:p w14:paraId="1CF7C81D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&lt;p&gt;</w:t>
      </w:r>
    </w:p>
    <w:p w14:paraId="68C4D521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Я текст внутри абзаца</w:t>
      </w:r>
    </w:p>
    <w:p w14:paraId="62312F99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&lt;/p&gt;</w:t>
      </w:r>
    </w:p>
    <w:p w14:paraId="13FBEDE8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14:paraId="42E29148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CSS:</w:t>
      </w:r>
    </w:p>
    <w:p w14:paraId="08EC533F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</w:t>
      </w:r>
    </w:p>
    <w:p w14:paraId="6D42546D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text-align: center;</w:t>
      </w:r>
    </w:p>
    <w:p w14:paraId="24ADD0D0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3B306EBD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vertical-align</w:t>
      </w:r>
    </w:p>
    <w:p w14:paraId="4C1524D2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Свойством можно выравнивать </w:t>
      </w:r>
      <w:r>
        <w:rPr>
          <w:rFonts w:ascii="Arial" w:hAnsi="Arial" w:cs="Arial"/>
          <w:i/>
          <w:iCs/>
          <w:color w:val="333333"/>
        </w:rPr>
        <w:t>инлайновые</w:t>
      </w:r>
      <w:r>
        <w:rPr>
          <w:rFonts w:ascii="Arial" w:hAnsi="Arial" w:cs="Arial"/>
          <w:color w:val="333333"/>
        </w:rPr>
        <w:t> элементы относительно содержащей его строки. Самый простой пример — выровнять картинку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по вертикали в текстовой строке.</w:t>
      </w:r>
    </w:p>
    <w:p w14:paraId="62327629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vertical-align</w:t>
      </w:r>
      <w:r>
        <w:rPr>
          <w:rFonts w:ascii="Arial" w:hAnsi="Arial" w:cs="Arial"/>
          <w:color w:val="333333"/>
        </w:rPr>
        <w:t> много значений, но самые часто используемые:</w:t>
      </w:r>
    </w:p>
    <w:p w14:paraId="44EBF5FC" w14:textId="77777777" w:rsidR="00FE10BF" w:rsidRDefault="00FE10BF" w:rsidP="00FE10BF">
      <w:pPr>
        <w:numPr>
          <w:ilvl w:val="0"/>
          <w:numId w:val="3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top</w:t>
      </w:r>
      <w:r>
        <w:rPr>
          <w:rFonts w:ascii="Arial" w:hAnsi="Arial" w:cs="Arial"/>
          <w:color w:val="333333"/>
        </w:rPr>
        <w:t> — выравнивание по верхнему краю строки;</w:t>
      </w:r>
    </w:p>
    <w:p w14:paraId="2B489E63" w14:textId="77777777" w:rsidR="00FE10BF" w:rsidRDefault="00FE10BF" w:rsidP="00FE10BF">
      <w:pPr>
        <w:numPr>
          <w:ilvl w:val="0"/>
          <w:numId w:val="3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middle</w:t>
      </w:r>
      <w:r>
        <w:rPr>
          <w:rFonts w:ascii="Arial" w:hAnsi="Arial" w:cs="Arial"/>
          <w:color w:val="333333"/>
        </w:rPr>
        <w:t> — по середине строки;</w:t>
      </w:r>
    </w:p>
    <w:p w14:paraId="1BF10DA4" w14:textId="77777777" w:rsidR="00FE10BF" w:rsidRDefault="00FE10BF" w:rsidP="00FE10BF">
      <w:pPr>
        <w:numPr>
          <w:ilvl w:val="0"/>
          <w:numId w:val="3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bottom</w:t>
      </w:r>
      <w:r>
        <w:rPr>
          <w:rFonts w:ascii="Arial" w:hAnsi="Arial" w:cs="Arial"/>
          <w:color w:val="333333"/>
        </w:rPr>
        <w:t> — по нижнему краю строки;</w:t>
      </w:r>
    </w:p>
    <w:p w14:paraId="09A4FF9C" w14:textId="77777777" w:rsidR="00FE10BF" w:rsidRDefault="00FE10BF" w:rsidP="00FE10BF">
      <w:pPr>
        <w:numPr>
          <w:ilvl w:val="0"/>
          <w:numId w:val="3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baseline</w:t>
      </w:r>
      <w:r>
        <w:rPr>
          <w:rFonts w:ascii="Arial" w:hAnsi="Arial" w:cs="Arial"/>
          <w:color w:val="333333"/>
        </w:rPr>
        <w:t> — по базовой линии строки (значение по умолчанию).</w:t>
      </w:r>
    </w:p>
    <w:p w14:paraId="19EEAB89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отличие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 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vertical-align</w:t>
      </w:r>
      <w:r>
        <w:rPr>
          <w:rFonts w:ascii="Arial" w:hAnsi="Arial" w:cs="Arial"/>
          <w:color w:val="333333"/>
        </w:rPr>
        <w:t> задаётся самому элементу, а не содержащему его контейнеру:</w:t>
      </w:r>
    </w:p>
    <w:p w14:paraId="74377285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HTML:</w:t>
      </w:r>
    </w:p>
    <w:p w14:paraId="0E314AA9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&lt;p&gt;</w:t>
      </w:r>
    </w:p>
    <w:p w14:paraId="1409F011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&lt;img src="picture.png" alt="Я картинка"&gt;</w:t>
      </w:r>
    </w:p>
    <w:p w14:paraId="5C4B7844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Я текст внутри абзаца</w:t>
      </w:r>
    </w:p>
    <w:p w14:paraId="5651BC77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&lt;/p&gt;</w:t>
      </w:r>
    </w:p>
    <w:p w14:paraId="18B8136D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14:paraId="68CDE92E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CSS:</w:t>
      </w:r>
    </w:p>
    <w:p w14:paraId="3E776679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img {</w:t>
      </w:r>
    </w:p>
    <w:p w14:paraId="05A304DB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vertical-align: middle;</w:t>
      </w:r>
    </w:p>
    <w:p w14:paraId="59FDF151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7E1F8D42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color</w:t>
      </w:r>
    </w:p>
    <w:p w14:paraId="1B7B1F34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Цветом текста можно управлять свойством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color</w:t>
      </w:r>
      <w:r>
        <w:rPr>
          <w:rFonts w:ascii="Arial" w:hAnsi="Arial" w:cs="Arial"/>
          <w:color w:val="333333"/>
        </w:rPr>
        <w:t>.</w:t>
      </w:r>
    </w:p>
    <w:p w14:paraId="5D68DC0A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Цвет может быть задан в виде ключевого слова (полный список ключевых слов приводится в </w:t>
      </w:r>
      <w:hyperlink r:id="rId67" w:anchor="svg-color" w:tgtFrame="_blank" w:history="1">
        <w:r>
          <w:rPr>
            <w:rStyle w:val="a4"/>
            <w:rFonts w:ascii="Arial" w:hAnsi="Arial" w:cs="Arial"/>
            <w:color w:val="3527B6"/>
          </w:rPr>
          <w:t>спецификации</w:t>
        </w:r>
      </w:hyperlink>
      <w:r>
        <w:rPr>
          <w:rFonts w:ascii="Arial" w:hAnsi="Arial" w:cs="Arial"/>
          <w:color w:val="333333"/>
        </w:rPr>
        <w:t>). Например:</w:t>
      </w:r>
    </w:p>
    <w:p w14:paraId="1ACE56C8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black; /* чёрный цвет */</w:t>
      </w:r>
    </w:p>
    <w:p w14:paraId="78E406C0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red;   /* красный цвет */</w:t>
      </w:r>
    </w:p>
    <w:p w14:paraId="5EE3FA9F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white; /* белый цвет */</w:t>
      </w:r>
    </w:p>
    <w:p w14:paraId="6B127DCD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вариант указания цвета — в виде </w:t>
      </w:r>
      <w:hyperlink r:id="rId68" w:tgtFrame="_blank" w:history="1">
        <w:r>
          <w:rPr>
            <w:rStyle w:val="a4"/>
            <w:rFonts w:ascii="Arial" w:hAnsi="Arial" w:cs="Arial"/>
            <w:color w:val="3527B6"/>
          </w:rPr>
          <w:t>шестнадцатеричного значения</w:t>
        </w:r>
      </w:hyperlink>
      <w:r>
        <w:rPr>
          <w:rFonts w:ascii="Arial" w:hAnsi="Arial" w:cs="Arial"/>
          <w:color w:val="333333"/>
        </w:rPr>
        <w:t>. В этом случае цвет формируется из </w:t>
      </w:r>
      <w:r>
        <w:rPr>
          <w:rFonts w:ascii="Arial" w:hAnsi="Arial" w:cs="Arial"/>
          <w:i/>
          <w:iCs/>
          <w:color w:val="333333"/>
        </w:rPr>
        <w:t>красной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i/>
          <w:iCs/>
          <w:color w:val="333333"/>
        </w:rPr>
        <w:t>зелёной</w:t>
      </w:r>
      <w:r>
        <w:rPr>
          <w:rFonts w:ascii="Arial" w:hAnsi="Arial" w:cs="Arial"/>
          <w:color w:val="333333"/>
        </w:rPr>
        <w:t> и </w:t>
      </w:r>
      <w:r>
        <w:rPr>
          <w:rFonts w:ascii="Arial" w:hAnsi="Arial" w:cs="Arial"/>
          <w:i/>
          <w:iCs/>
          <w:color w:val="333333"/>
        </w:rPr>
        <w:t>синей</w:t>
      </w:r>
      <w:r>
        <w:rPr>
          <w:rFonts w:ascii="Arial" w:hAnsi="Arial" w:cs="Arial"/>
          <w:color w:val="333333"/>
        </w:rPr>
        <w:t> составляющих, заданных в виде шестнадцатеричного числа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00</w:t>
      </w:r>
      <w:r>
        <w:rPr>
          <w:rFonts w:ascii="Arial" w:hAnsi="Arial" w:cs="Arial"/>
          <w:color w:val="333333"/>
        </w:rPr>
        <w:t> 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ff</w:t>
      </w:r>
      <w:r>
        <w:rPr>
          <w:rFonts w:ascii="Arial" w:hAnsi="Arial" w:cs="Arial"/>
          <w:color w:val="333333"/>
        </w:rPr>
        <w:t>. Помимо шести, цветовой код может содержать три знака, в этом случае второй символ в цветовых составляющих дублируется первым:</w:t>
      </w:r>
    </w:p>
    <w:p w14:paraId="3F710BB9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#000000; /* чёрный цвет */</w:t>
      </w:r>
    </w:p>
    <w:p w14:paraId="6EDB818F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#f00;    /* красный цвет, то же что #ff0000 */</w:t>
      </w:r>
    </w:p>
    <w:p w14:paraId="7606447B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#fff;    /* белый цвет, то же что #ffffff */</w:t>
      </w:r>
    </w:p>
    <w:p w14:paraId="697E147F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не хочется иметь дело с шестнадцатеричными значениями, можно воспользоваться специальной функцией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rgb</w:t>
      </w:r>
      <w:r>
        <w:rPr>
          <w:rFonts w:ascii="Arial" w:hAnsi="Arial" w:cs="Arial"/>
          <w:color w:val="333333"/>
        </w:rPr>
        <w:t>, в которой указывается цвет в более привычном десятичном виде в диапазоне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255</w:t>
      </w:r>
      <w:r>
        <w:rPr>
          <w:rFonts w:ascii="Arial" w:hAnsi="Arial" w:cs="Arial"/>
          <w:color w:val="333333"/>
        </w:rPr>
        <w:t> также в виде трёх цветовых составляющих, перечисленных через запятую:</w:t>
      </w:r>
    </w:p>
    <w:p w14:paraId="24E5490B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rgb(0, 0, 0)       /* чёрный, то же что #000000 */</w:t>
      </w:r>
    </w:p>
    <w:p w14:paraId="0B2FFCF9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rgb(255, 0, 0)     /* красный, то же что #ff0000 */</w:t>
      </w:r>
    </w:p>
    <w:p w14:paraId="4B0884FE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rgb(255, 255, 255) /* белый, то же что #ffffff */</w:t>
      </w:r>
    </w:p>
    <w:p w14:paraId="20E2E861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У функции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rgb</w:t>
      </w:r>
      <w:r>
        <w:rPr>
          <w:rFonts w:ascii="Arial" w:hAnsi="Arial" w:cs="Arial"/>
          <w:color w:val="333333"/>
        </w:rPr>
        <w:t> есть расширенная версия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rgba</w:t>
      </w:r>
      <w:r>
        <w:rPr>
          <w:rFonts w:ascii="Arial" w:hAnsi="Arial" w:cs="Arial"/>
          <w:color w:val="333333"/>
        </w:rPr>
        <w:t>. В этом случае помимо указания цвета последним значением указывается степень непрозрачности цвета — alpha. Значение может быть от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(полностью прозрачный) до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 (полностью непрозрачный):</w:t>
      </w:r>
    </w:p>
    <w:p w14:paraId="3BF99E7D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rgba(0, 0, 0, 0.5)      /* чёрный, непрозрачный на 50% */</w:t>
      </w:r>
    </w:p>
    <w:p w14:paraId="724205A9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rgba(255, 0, 0, 0.3)     /* красный, непрозрачный на 30% */</w:t>
      </w:r>
    </w:p>
    <w:p w14:paraId="69E025F1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rgba(255, 255, 255, 0.9) /* белый, непрозрачный на 90% */</w:t>
      </w:r>
    </w:p>
    <w:p w14:paraId="571C9100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Контраст цвета текста и фона</w:t>
      </w:r>
    </w:p>
    <w:p w14:paraId="7DF38FE7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Фоновое изображение и фоновый цвет блока всегда должен достаточно сильно контрастировать с цветом текста в этом блоке. Чем больше контраст, тем удобнее этот текст читать в разных условиях освещённости и на разных устройствах. Поэтому если вы задаёте блоку фоновое изображение, нужно обязательно дополнительно задавать подходящий фоновый цвет. В этом случае, пока изображение загружается, или в случае, если оно совсем не загрузится, текст всё равно можно будет прочитать:</w:t>
      </w:r>
    </w:p>
    <w:p w14:paraId="03E48822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</w:t>
      </w:r>
    </w:p>
    <w:p w14:paraId="71473386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/* идеальный контраст: цвет текста белый, цвет фона — чёрный */</w:t>
      </w:r>
    </w:p>
    <w:p w14:paraId="53909E34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background-color: #000000;</w:t>
      </w:r>
    </w:p>
    <w:p w14:paraId="6E121AE9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color: #ffffff;</w:t>
      </w:r>
    </w:p>
    <w:p w14:paraId="479F5DAC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47D9613B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14:paraId="7973F4CA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span {</w:t>
      </w:r>
    </w:p>
    <w:p w14:paraId="7082D9D9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/* плохой контраст: цвет текста и фона — серые */</w:t>
      </w:r>
    </w:p>
    <w:p w14:paraId="66EC4C65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background-color: #cccccc;</w:t>
      </w:r>
    </w:p>
    <w:p w14:paraId="123BB48F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color: #dddddd;</w:t>
      </w:r>
    </w:p>
    <w:p w14:paraId="178A7AB7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36926AC4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white-space, управление пробелами</w:t>
      </w:r>
    </w:p>
    <w:p w14:paraId="2A16A218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 игнорирует множественные пробелы и переносы строк в HTML-коде. С помощью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white-space</w:t>
      </w:r>
      <w:r>
        <w:rPr>
          <w:rFonts w:ascii="Arial" w:hAnsi="Arial" w:cs="Arial"/>
          <w:color w:val="333333"/>
        </w:rPr>
        <w:t> можно управлять пробелами и переносами строк. Свойство принимает значения:</w:t>
      </w:r>
    </w:p>
    <w:p w14:paraId="415531BC" w14:textId="77777777" w:rsidR="00FE10BF" w:rsidRDefault="00FE10BF" w:rsidP="00FE10BF">
      <w:pPr>
        <w:numPr>
          <w:ilvl w:val="0"/>
          <w:numId w:val="3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nowrap</w:t>
      </w:r>
      <w:r>
        <w:rPr>
          <w:rFonts w:ascii="Arial" w:hAnsi="Arial" w:cs="Arial"/>
          <w:color w:val="333333"/>
        </w:rPr>
        <w:t> — схлопывает лишние пробелы и отображает весь текст одной строкой без переносов;</w:t>
      </w:r>
    </w:p>
    <w:p w14:paraId="7C61C9EB" w14:textId="77777777" w:rsidR="00FE10BF" w:rsidRDefault="00FE10BF" w:rsidP="00FE10BF">
      <w:pPr>
        <w:numPr>
          <w:ilvl w:val="0"/>
          <w:numId w:val="3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r>
        <w:rPr>
          <w:rFonts w:ascii="Arial" w:hAnsi="Arial" w:cs="Arial"/>
          <w:color w:val="333333"/>
        </w:rPr>
        <w:t> — сохраняет пробелы и переносы как в исходном коде аналогично тегу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&lt;pre&gt;</w:t>
      </w:r>
      <w:r>
        <w:rPr>
          <w:rFonts w:ascii="Arial" w:hAnsi="Arial" w:cs="Arial"/>
          <w:color w:val="333333"/>
        </w:rPr>
        <w:t>;</w:t>
      </w:r>
    </w:p>
    <w:p w14:paraId="4E8C274B" w14:textId="77777777" w:rsidR="00FE10BF" w:rsidRDefault="00FE10BF" w:rsidP="00FE10BF">
      <w:pPr>
        <w:numPr>
          <w:ilvl w:val="0"/>
          <w:numId w:val="3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pre-wrap</w:t>
      </w:r>
      <w:r>
        <w:rPr>
          <w:rFonts w:ascii="Arial" w:hAnsi="Arial" w:cs="Arial"/>
          <w:color w:val="333333"/>
        </w:rPr>
        <w:t> — работает как значение </w:t>
      </w: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r>
        <w:rPr>
          <w:rFonts w:ascii="Arial" w:hAnsi="Arial" w:cs="Arial"/>
          <w:color w:val="333333"/>
        </w:rPr>
        <w:t>, но добавляет автоматические переносы, если текст не помещается в контейнер;</w:t>
      </w:r>
    </w:p>
    <w:p w14:paraId="71CC49E0" w14:textId="77777777" w:rsidR="00FE10BF" w:rsidRDefault="00FE10BF" w:rsidP="00FE10BF">
      <w:pPr>
        <w:numPr>
          <w:ilvl w:val="0"/>
          <w:numId w:val="3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 — режим по умолчанию: лишние пробелы и переносы строк схлопываются, текст переносится, пробелы в конце строк удаляются.</w:t>
      </w:r>
    </w:p>
    <w:p w14:paraId="453B0A37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text-decoration</w:t>
      </w:r>
    </w:p>
    <w:p w14:paraId="0503B2EE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Задаёт дополнительное оформление текста. Значения свойства:</w:t>
      </w:r>
    </w:p>
    <w:p w14:paraId="79F40ADB" w14:textId="77777777" w:rsidR="00FE10BF" w:rsidRDefault="00FE10BF" w:rsidP="00FE10BF">
      <w:pPr>
        <w:numPr>
          <w:ilvl w:val="0"/>
          <w:numId w:val="3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underline</w:t>
      </w:r>
      <w:r>
        <w:rPr>
          <w:rFonts w:ascii="Arial" w:hAnsi="Arial" w:cs="Arial"/>
          <w:color w:val="333333"/>
        </w:rPr>
        <w:t> — подчёркивание;</w:t>
      </w:r>
    </w:p>
    <w:p w14:paraId="22516ED1" w14:textId="77777777" w:rsidR="00FE10BF" w:rsidRDefault="00FE10BF" w:rsidP="00FE10BF">
      <w:pPr>
        <w:numPr>
          <w:ilvl w:val="0"/>
          <w:numId w:val="3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line-through</w:t>
      </w:r>
      <w:r>
        <w:rPr>
          <w:rFonts w:ascii="Arial" w:hAnsi="Arial" w:cs="Arial"/>
          <w:color w:val="333333"/>
        </w:rPr>
        <w:t> — зачёркивание;</w:t>
      </w:r>
    </w:p>
    <w:p w14:paraId="29151A20" w14:textId="77777777" w:rsidR="00FE10BF" w:rsidRDefault="00FE10BF" w:rsidP="00FE10BF">
      <w:pPr>
        <w:numPr>
          <w:ilvl w:val="0"/>
          <w:numId w:val="3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overline</w:t>
      </w:r>
      <w:r>
        <w:rPr>
          <w:rFonts w:ascii="Arial" w:hAnsi="Arial" w:cs="Arial"/>
          <w:color w:val="333333"/>
        </w:rPr>
        <w:t> — надчёркивание;</w:t>
      </w:r>
    </w:p>
    <w:p w14:paraId="2997FB11" w14:textId="77777777" w:rsidR="00FE10BF" w:rsidRDefault="00FE10BF" w:rsidP="00FE10BF">
      <w:pPr>
        <w:numPr>
          <w:ilvl w:val="0"/>
          <w:numId w:val="3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none</w:t>
      </w:r>
      <w:r>
        <w:rPr>
          <w:rFonts w:ascii="Arial" w:hAnsi="Arial" w:cs="Arial"/>
          <w:color w:val="333333"/>
        </w:rPr>
        <w:t> — убирает вышеперечисленные эффекты.</w:t>
      </w:r>
    </w:p>
    <w:p w14:paraId="468792EB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тексту можно одновременно применить несколько эффектов, если перечислить значения через пробел:</w:t>
      </w:r>
    </w:p>
    <w:p w14:paraId="5A1C0FBF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</w:t>
      </w:r>
    </w:p>
    <w:p w14:paraId="0194EC14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text-decoration: underline; /* подчёркнутый текст */</w:t>
      </w:r>
    </w:p>
    <w:p w14:paraId="49317F00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0AE204A3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14:paraId="1BD893CB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span {</w:t>
      </w:r>
    </w:p>
    <w:p w14:paraId="5EAA9D86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/* подчёркнутый и зачёркнутый текст */</w:t>
      </w:r>
    </w:p>
    <w:p w14:paraId="526A0228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text-decoration: underline line-through;</w:t>
      </w:r>
    </w:p>
    <w:p w14:paraId="47E1A8A0" w14:textId="77777777" w:rsidR="00FE10BF" w:rsidRDefault="00FE10BF" w:rsidP="00FE10BF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370ED1C6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text-decoration</w:t>
      </w:r>
      <w:r>
        <w:rPr>
          <w:rFonts w:ascii="Arial" w:hAnsi="Arial" w:cs="Arial"/>
          <w:color w:val="333333"/>
        </w:rPr>
        <w:t> — </w:t>
      </w:r>
      <w:hyperlink r:id="rId69" w:history="1">
        <w:r>
          <w:rPr>
            <w:rStyle w:val="a4"/>
            <w:rFonts w:ascii="Arial" w:hAnsi="Arial" w:cs="Arial"/>
            <w:color w:val="3527B6"/>
          </w:rPr>
          <w:t>составное</w:t>
        </w:r>
      </w:hyperlink>
      <w:r>
        <w:rPr>
          <w:rFonts w:ascii="Arial" w:hAnsi="Arial" w:cs="Arial"/>
          <w:color w:val="333333"/>
        </w:rPr>
        <w:t>. Оно раскладывается на отдельные свойства:</w:t>
      </w:r>
    </w:p>
    <w:p w14:paraId="4E9275FD" w14:textId="77777777" w:rsidR="00FE10BF" w:rsidRDefault="00FE10BF" w:rsidP="00FE10BF">
      <w:pPr>
        <w:numPr>
          <w:ilvl w:val="0"/>
          <w:numId w:val="3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text-decoration-line</w:t>
      </w:r>
      <w:r>
        <w:rPr>
          <w:rFonts w:ascii="Arial" w:hAnsi="Arial" w:cs="Arial"/>
          <w:color w:val="333333"/>
        </w:rPr>
        <w:t> — вид линии: зачёркивание, подчёркивание или надчёркивание;</w:t>
      </w:r>
    </w:p>
    <w:p w14:paraId="63C55BAD" w14:textId="77777777" w:rsidR="00FE10BF" w:rsidRDefault="00FE10BF" w:rsidP="00FE10BF">
      <w:pPr>
        <w:numPr>
          <w:ilvl w:val="0"/>
          <w:numId w:val="3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text-decoration-style</w:t>
      </w:r>
      <w:r>
        <w:rPr>
          <w:rFonts w:ascii="Arial" w:hAnsi="Arial" w:cs="Arial"/>
          <w:color w:val="333333"/>
        </w:rPr>
        <w:t> — стиль линии, может принимать значения:</w:t>
      </w:r>
    </w:p>
    <w:p w14:paraId="255AE3DA" w14:textId="77777777" w:rsidR="00FE10BF" w:rsidRDefault="00FE10BF" w:rsidP="00FE10BF">
      <w:pPr>
        <w:numPr>
          <w:ilvl w:val="1"/>
          <w:numId w:val="3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solid</w:t>
      </w:r>
      <w:r>
        <w:rPr>
          <w:rFonts w:ascii="Arial" w:hAnsi="Arial" w:cs="Arial"/>
          <w:color w:val="333333"/>
        </w:rPr>
        <w:t> — сплошная линия;</w:t>
      </w:r>
    </w:p>
    <w:p w14:paraId="2AE3DA2B" w14:textId="77777777" w:rsidR="00FE10BF" w:rsidRDefault="00FE10BF" w:rsidP="00FE10BF">
      <w:pPr>
        <w:numPr>
          <w:ilvl w:val="1"/>
          <w:numId w:val="3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double</w:t>
      </w:r>
      <w:r>
        <w:rPr>
          <w:rFonts w:ascii="Arial" w:hAnsi="Arial" w:cs="Arial"/>
          <w:color w:val="333333"/>
        </w:rPr>
        <w:t> — двойная линия;</w:t>
      </w:r>
    </w:p>
    <w:p w14:paraId="02357167" w14:textId="77777777" w:rsidR="00FE10BF" w:rsidRDefault="00FE10BF" w:rsidP="00FE10BF">
      <w:pPr>
        <w:numPr>
          <w:ilvl w:val="1"/>
          <w:numId w:val="3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dotted</w:t>
      </w:r>
      <w:r>
        <w:rPr>
          <w:rFonts w:ascii="Arial" w:hAnsi="Arial" w:cs="Arial"/>
          <w:color w:val="333333"/>
        </w:rPr>
        <w:t> — точечная линия;</w:t>
      </w:r>
    </w:p>
    <w:p w14:paraId="574C1E5C" w14:textId="77777777" w:rsidR="00FE10BF" w:rsidRDefault="00FE10BF" w:rsidP="00FE10BF">
      <w:pPr>
        <w:numPr>
          <w:ilvl w:val="1"/>
          <w:numId w:val="3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dashed</w:t>
      </w:r>
      <w:r>
        <w:rPr>
          <w:rFonts w:ascii="Arial" w:hAnsi="Arial" w:cs="Arial"/>
          <w:color w:val="333333"/>
        </w:rPr>
        <w:t> — пунктирная линия;</w:t>
      </w:r>
    </w:p>
    <w:p w14:paraId="1E359421" w14:textId="77777777" w:rsidR="00FE10BF" w:rsidRDefault="00FE10BF" w:rsidP="00FE10BF">
      <w:pPr>
        <w:numPr>
          <w:ilvl w:val="1"/>
          <w:numId w:val="3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wavy</w:t>
      </w:r>
      <w:r>
        <w:rPr>
          <w:rFonts w:ascii="Arial" w:hAnsi="Arial" w:cs="Arial"/>
          <w:color w:val="333333"/>
        </w:rPr>
        <w:t> — волнистая линия.</w:t>
      </w:r>
    </w:p>
    <w:p w14:paraId="08808544" w14:textId="77777777" w:rsidR="00FE10BF" w:rsidRDefault="00FE10BF" w:rsidP="00FE10BF">
      <w:pPr>
        <w:numPr>
          <w:ilvl w:val="0"/>
          <w:numId w:val="3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text-decoration-color</w:t>
      </w:r>
      <w:r>
        <w:rPr>
          <w:rFonts w:ascii="Arial" w:hAnsi="Arial" w:cs="Arial"/>
          <w:color w:val="333333"/>
        </w:rPr>
        <w:t> — цвет линии.</w:t>
      </w:r>
    </w:p>
    <w:p w14:paraId="45853BEC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font-style</w:t>
      </w:r>
    </w:p>
    <w:p w14:paraId="2358ABBF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Свойством можно задать начертание текста. Его основные значения:</w:t>
      </w:r>
    </w:p>
    <w:p w14:paraId="1BC17E27" w14:textId="77777777" w:rsidR="00FE10BF" w:rsidRDefault="00FE10BF" w:rsidP="00FE10BF">
      <w:pPr>
        <w:numPr>
          <w:ilvl w:val="0"/>
          <w:numId w:val="3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 — обычное начертание;</w:t>
      </w:r>
    </w:p>
    <w:p w14:paraId="691167BF" w14:textId="77777777" w:rsidR="00FE10BF" w:rsidRDefault="00FE10BF" w:rsidP="00FE10BF">
      <w:pPr>
        <w:numPr>
          <w:ilvl w:val="0"/>
          <w:numId w:val="3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italic</w:t>
      </w:r>
      <w:r>
        <w:rPr>
          <w:rFonts w:ascii="Arial" w:hAnsi="Arial" w:cs="Arial"/>
          <w:color w:val="333333"/>
        </w:rPr>
        <w:t> — курсивное начертание;</w:t>
      </w:r>
    </w:p>
    <w:p w14:paraId="5BC5F276" w14:textId="77777777" w:rsidR="00FE10BF" w:rsidRDefault="00FE10BF" w:rsidP="00FE10BF">
      <w:pPr>
        <w:numPr>
          <w:ilvl w:val="0"/>
          <w:numId w:val="3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oblique</w:t>
      </w:r>
      <w:r>
        <w:rPr>
          <w:rFonts w:ascii="Arial" w:hAnsi="Arial" w:cs="Arial"/>
          <w:color w:val="333333"/>
        </w:rPr>
        <w:t> — наклонное начертание.</w:t>
      </w:r>
    </w:p>
    <w:p w14:paraId="53F37E2B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задано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italic</w:t>
      </w:r>
      <w:r>
        <w:rPr>
          <w:rFonts w:ascii="Arial" w:hAnsi="Arial" w:cs="Arial"/>
          <w:color w:val="333333"/>
        </w:rPr>
        <w:t>, браузер будет пытаться найти в заданном шрифте отдельное курсивное начертание символов. В некоторых шрифтах отдельный курсив предусмотрен.</w:t>
      </w:r>
    </w:p>
    <w:p w14:paraId="3F3C27A4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отдельного курсивного начертания в шрифте не предусмотрено, то браузер сделает текст наклонным, то есть сымитирует курсив. Что равноценно заданию тексту значения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font-style: oblique</w:t>
      </w:r>
      <w:r>
        <w:rPr>
          <w:rFonts w:ascii="Arial" w:hAnsi="Arial" w:cs="Arial"/>
          <w:color w:val="333333"/>
        </w:rPr>
        <w:t>.</w:t>
      </w:r>
    </w:p>
    <w:p w14:paraId="01C98743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text-transform</w:t>
      </w:r>
    </w:p>
    <w:p w14:paraId="2B56D029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его помощью можно управлять регистром символов: делать буквы строчными (маленькими) или заглавными (большими). Значения свойства:</w:t>
      </w:r>
    </w:p>
    <w:p w14:paraId="3C7C7EED" w14:textId="77777777" w:rsidR="00FE10BF" w:rsidRDefault="00FE10BF" w:rsidP="00FE10BF">
      <w:pPr>
        <w:numPr>
          <w:ilvl w:val="0"/>
          <w:numId w:val="3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lowercase</w:t>
      </w:r>
      <w:r>
        <w:rPr>
          <w:rFonts w:ascii="Arial" w:hAnsi="Arial" w:cs="Arial"/>
          <w:color w:val="333333"/>
        </w:rPr>
        <w:t> — все строчные;</w:t>
      </w:r>
    </w:p>
    <w:p w14:paraId="0F1E2643" w14:textId="77777777" w:rsidR="00FE10BF" w:rsidRDefault="00FE10BF" w:rsidP="00FE10BF">
      <w:pPr>
        <w:numPr>
          <w:ilvl w:val="0"/>
          <w:numId w:val="3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uppercase</w:t>
      </w:r>
      <w:r>
        <w:rPr>
          <w:rFonts w:ascii="Arial" w:hAnsi="Arial" w:cs="Arial"/>
          <w:color w:val="333333"/>
        </w:rPr>
        <w:t> — все заглавные;</w:t>
      </w:r>
    </w:p>
    <w:p w14:paraId="12AE9BDA" w14:textId="77777777" w:rsidR="00FE10BF" w:rsidRDefault="00FE10BF" w:rsidP="00FE10BF">
      <w:pPr>
        <w:numPr>
          <w:ilvl w:val="0"/>
          <w:numId w:val="3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capitalize</w:t>
      </w:r>
      <w:r>
        <w:rPr>
          <w:rFonts w:ascii="Arial" w:hAnsi="Arial" w:cs="Arial"/>
          <w:color w:val="333333"/>
        </w:rPr>
        <w:t> — каждое слово начинается с большой буквы;</w:t>
      </w:r>
    </w:p>
    <w:p w14:paraId="4F9DC6EC" w14:textId="77777777" w:rsidR="00FE10BF" w:rsidRDefault="00FE10BF" w:rsidP="00FE10BF">
      <w:pPr>
        <w:numPr>
          <w:ilvl w:val="0"/>
          <w:numId w:val="3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none</w:t>
      </w:r>
      <w:r>
        <w:rPr>
          <w:rFonts w:ascii="Arial" w:hAnsi="Arial" w:cs="Arial"/>
          <w:color w:val="333333"/>
        </w:rPr>
        <w:t> — отменяет изменение регистра.</w:t>
      </w:r>
    </w:p>
    <w:p w14:paraId="72E52592" w14:textId="77777777" w:rsidR="00FE10BF" w:rsidRDefault="00FE10BF" w:rsidP="00FE10BF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Отступы</w:t>
      </w:r>
    </w:p>
    <w:p w14:paraId="5BDF4A13" w14:textId="77777777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Важный фактор того, что текст в блоке будет удобочитаемым, это наличие свободного пространства в блоке для этого текста. Вокруг текста должно быть достаточно «воздуха», он не должен «прилипать» к краям, ему не должно быть «тесно».</w:t>
      </w:r>
    </w:p>
    <w:p w14:paraId="20299472" w14:textId="7FC0A59A" w:rsidR="00FE10BF" w:rsidRDefault="00FE10BF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 отступы в CSS отвечают два свойства: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</w:t>
      </w:r>
      <w:r>
        <w:rPr>
          <w:rFonts w:ascii="Arial" w:hAnsi="Arial" w:cs="Arial"/>
          <w:color w:val="333333"/>
        </w:rPr>
        <w:t> задаёт внутренние отступы в блоке, 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</w:t>
      </w:r>
      <w:r>
        <w:rPr>
          <w:rFonts w:ascii="Arial" w:hAnsi="Arial" w:cs="Arial"/>
          <w:color w:val="333333"/>
        </w:rPr>
        <w:t> задаёт внешние отступы.</w:t>
      </w:r>
    </w:p>
    <w:p w14:paraId="1C9E05AD" w14:textId="754C73B8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11004AB0" w14:textId="533E0AB1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0E2D1074" w14:textId="71DCF80C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4524D042" w14:textId="30563D08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77703990" w14:textId="275D4B77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4124DB56" w14:textId="3DFF5A8B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08415A58" w14:textId="4E339F42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2D719725" w14:textId="79C03D0E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5EF34163" w14:textId="3520642F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36B02429" w14:textId="1E67FE81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169B6AE4" w14:textId="63606001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034FE287" w14:textId="2AB2188E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2BD8803C" w14:textId="2BBC3E76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6FB50556" w14:textId="7DFF6BDA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 w:rsidRPr="00545AD7">
        <w:rPr>
          <w:rFonts w:ascii="Arial" w:hAnsi="Arial" w:cs="Arial"/>
          <w:color w:val="333333"/>
          <w:highlight w:val="yellow"/>
        </w:rPr>
        <w:t>!!!</w:t>
      </w:r>
    </w:p>
    <w:p w14:paraId="2C90FA12" w14:textId="77777777" w:rsidR="00545AD7" w:rsidRDefault="00545AD7" w:rsidP="00545AD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«Основы HTML и CSS»</w:t>
      </w:r>
    </w:p>
    <w:p w14:paraId="50D65A08" w14:textId="77777777" w:rsidR="00545AD7" w:rsidRDefault="00545AD7" w:rsidP="00545AD7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HTML</w:t>
      </w:r>
    </w:p>
    <w:p w14:paraId="4A48C869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HTML расшифровывается как «Hypertext Markup Language», то есть «язык гипертекстовой разметки».</w:t>
      </w:r>
    </w:p>
    <w:p w14:paraId="653D4660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HTML отвечает за структуру и содержание страницы. HTML состоит из тегов, а тег состоит из имени, заключённого между знаками «меньше» и «больше». Примеры тегов: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&lt;ul&gt;</w:t>
      </w:r>
      <w:r>
        <w:rPr>
          <w:rFonts w:ascii="Arial" w:hAnsi="Arial" w:cs="Arial"/>
          <w:color w:val="333333"/>
        </w:rPr>
        <w:t>.</w:t>
      </w:r>
    </w:p>
    <w:p w14:paraId="7AC1AFBB" w14:textId="77777777" w:rsidR="00545AD7" w:rsidRDefault="00545AD7" w:rsidP="00545AD7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Парные теги</w:t>
      </w:r>
    </w:p>
    <w:p w14:paraId="737F977C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 бывают парными и одиночными. Парные теги могут содержать текст и другие теги. У парных тегов, в отличие от одиночных, есть вторая половинка — закрывающий тег:</w:t>
      </w:r>
    </w:p>
    <w:p w14:paraId="00E36850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&lt;h1&gt;Текст заголовка&lt;/h1&gt;</w:t>
      </w:r>
    </w:p>
    <w:p w14:paraId="2F2566B5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закрывающей части парных тегов перед именем ставится символ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</w:t>
      </w:r>
      <w:r>
        <w:rPr>
          <w:rFonts w:ascii="Arial" w:hAnsi="Arial" w:cs="Arial"/>
          <w:color w:val="333333"/>
        </w:rPr>
        <w:t> («слэш»).</w:t>
      </w:r>
    </w:p>
    <w:p w14:paraId="48E1F696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парные теги можно вкладывать другие теги. Например, как в списках:</w:t>
      </w:r>
    </w:p>
    <w:p w14:paraId="1FBDACC0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&lt;ul&gt;</w:t>
      </w:r>
    </w:p>
    <w:p w14:paraId="4A991239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&lt;li&gt;Элемент списка&lt;/li&gt;</w:t>
      </w:r>
    </w:p>
    <w:p w14:paraId="6D5CF1B1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&lt;/ul&gt;</w:t>
      </w:r>
    </w:p>
    <w:p w14:paraId="21B0FD1A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вложенных тегов всегда нужно следить за правильным порядком закрытия. Вложенный тег не может закрываться позже родительского:</w:t>
      </w:r>
    </w:p>
    <w:p w14:paraId="1DEA9435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&lt;ul&gt;&lt;li&gt;Элемент списка&lt;/ul&gt;&lt;/li&gt; &lt;!-- Плохо  --&gt;</w:t>
      </w:r>
    </w:p>
    <w:p w14:paraId="4B446CDA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&lt;ul&gt;&lt;li&gt;Элемент списка&lt;/li&gt;&lt;/ul&gt; &lt;!-- Хорошо --&gt;</w:t>
      </w:r>
    </w:p>
    <w:p w14:paraId="1B10B87F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 все теги можно вкладывать в другие теги, например,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нельзя вкладывать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6B8296AF" w14:textId="77777777" w:rsidR="00545AD7" w:rsidRDefault="00545AD7" w:rsidP="00545AD7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Одиночные теги</w:t>
      </w:r>
    </w:p>
    <w:p w14:paraId="0BDB9A68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Существуют не только парные, но и одиночные теги. Например,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позволяет добавить картинку в разметку.</w:t>
      </w:r>
    </w:p>
    <w:p w14:paraId="02BF51BD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 по себе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не имеет смысла. Чтобы этот тег был действительно полезен, необходимо написать внутри него адрес, ведущий к картинке. Делается это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r>
        <w:rPr>
          <w:rFonts w:ascii="Arial" w:hAnsi="Arial" w:cs="Arial"/>
          <w:color w:val="333333"/>
        </w:rPr>
        <w:t>:</w:t>
      </w:r>
    </w:p>
    <w:p w14:paraId="00AF7DDB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&lt;img src="keks.png"&gt;</w:t>
      </w:r>
    </w:p>
    <w:p w14:paraId="677BE4E5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тега может быть несколько атрибутов. В этом случае они пишутся через пробел:</w:t>
      </w:r>
    </w:p>
    <w:p w14:paraId="170907B8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&lt;тег атрибут1="значение1" атрибут2="значение2"&gt;</w:t>
      </w:r>
    </w:p>
    <w:p w14:paraId="5079DF1B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Например, картинке при желании можно задать размеры:</w:t>
      </w:r>
    </w:p>
    <w:p w14:paraId="6E70F0AA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&lt;img src="keks.png" width="200" height="100"&gt;</w:t>
      </w:r>
    </w:p>
    <w:p w14:paraId="7DCD8C23" w14:textId="77777777" w:rsidR="00545AD7" w:rsidRDefault="00545AD7" w:rsidP="00545AD7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Комментарии</w:t>
      </w:r>
    </w:p>
    <w:p w14:paraId="51860796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Код, заключённый между символами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&lt;!--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--&gt;</w:t>
      </w:r>
      <w:r>
        <w:rPr>
          <w:rFonts w:ascii="Arial" w:hAnsi="Arial" w:cs="Arial"/>
          <w:color w:val="333333"/>
        </w:rPr>
        <w:t>, работать не будет. Если эти символы удалить, то код заработает, это называется «раскомментировать». С помощью комментариев обычно </w:t>
      </w:r>
      <w:r>
        <w:rPr>
          <w:rStyle w:val="a5"/>
          <w:rFonts w:ascii="Arial" w:hAnsi="Arial" w:cs="Arial"/>
          <w:color w:val="333333"/>
        </w:rPr>
        <w:t>временно</w:t>
      </w:r>
      <w:r>
        <w:rPr>
          <w:rFonts w:ascii="Arial" w:hAnsi="Arial" w:cs="Arial"/>
          <w:color w:val="333333"/>
        </w:rPr>
        <w:t> отключают какой-то код или оставляют подсказки и разъяснения.</w:t>
      </w:r>
    </w:p>
    <w:p w14:paraId="1DDDDC7D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&lt;!-- Это комментарий в HTML --&gt;</w:t>
      </w:r>
    </w:p>
    <w:p w14:paraId="63605677" w14:textId="77777777" w:rsidR="00545AD7" w:rsidRDefault="00545AD7" w:rsidP="00545AD7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CSS</w:t>
      </w:r>
    </w:p>
    <w:p w14:paraId="01E1EFC5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 расшифровывается как «Cascading Style Sheets», то есть «каскадные таблицы стилей».</w:t>
      </w:r>
    </w:p>
    <w:p w14:paraId="53B8188E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CSS отвечает за внешний вид страницы.</w:t>
      </w:r>
    </w:p>
    <w:p w14:paraId="5892DE12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CSS можно задавать параметры для любого тега: ширину и высоту, отступы, цвет и размер шрифта, фон и так далее. Все эти параметры задаются с помощью свойств в следующем формате:</w:t>
      </w:r>
    </w:p>
    <w:p w14:paraId="155E4B42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свойство: значение;</w:t>
      </w:r>
    </w:p>
    <w:p w14:paraId="5D79D9F9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14:paraId="26AC0BBC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color: red;</w:t>
      </w:r>
    </w:p>
    <w:p w14:paraId="314B02D0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padding: 10px;</w:t>
      </w:r>
    </w:p>
    <w:p w14:paraId="25B7C566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Стили к тегам добавляются чаще всего при помощи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.</w:t>
      </w:r>
    </w:p>
    <w:p w14:paraId="161C99BF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Например, если мы хотим, чтобы определённые стили, описанные, допустим, в классе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feature-kitten</w:t>
      </w:r>
      <w:r>
        <w:rPr>
          <w:rFonts w:ascii="Arial" w:hAnsi="Arial" w:cs="Arial"/>
          <w:color w:val="333333"/>
        </w:rPr>
        <w:t>, применились к тегу &lt;p&gt;, то в разметке напишем так:</w:t>
      </w:r>
    </w:p>
    <w:p w14:paraId="6242F6FF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&lt;p class="feature-kitten"&gt;...&lt;/p&gt;</w:t>
      </w:r>
    </w:p>
    <w:p w14:paraId="3E0A80D5" w14:textId="77777777" w:rsidR="00545AD7" w:rsidRDefault="00545AD7" w:rsidP="00545AD7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CSS-правила</w:t>
      </w:r>
    </w:p>
    <w:p w14:paraId="33FD504F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сказать, что CSS-правило — это группа свойств и их значений, которая целиком применяется к тем тегам, на которые указывает селектор.</w:t>
      </w:r>
    </w:p>
    <w:p w14:paraId="17FEB3E1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выглядит это так:</w:t>
      </w:r>
    </w:p>
    <w:p w14:paraId="214775AA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селектор {</w:t>
      </w:r>
    </w:p>
    <w:p w14:paraId="4D79B3B4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свойство1: значение;</w:t>
      </w:r>
    </w:p>
    <w:p w14:paraId="50EFDC07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свойство2: значение;</w:t>
      </w:r>
    </w:p>
    <w:p w14:paraId="1CD8D801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45E36193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Задавать стили можно не только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, но и по тегам. Селектор указывает, к каким тегам применятся свойства из CSS-правила. Селекторы по тегам работают проще всего: они выбирают все теги с подходящим именем.</w:t>
      </w:r>
    </w:p>
    <w:p w14:paraId="3F231B9F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p { color: red; }</w:t>
      </w:r>
    </w:p>
    <w:p w14:paraId="40E766B9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селектором является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r>
        <w:rPr>
          <w:rFonts w:ascii="Arial" w:hAnsi="Arial" w:cs="Arial"/>
          <w:color w:val="333333"/>
        </w:rPr>
        <w:t>, и он выбирает все теги с именем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r>
        <w:rPr>
          <w:rFonts w:ascii="Arial" w:hAnsi="Arial" w:cs="Arial"/>
          <w:color w:val="333333"/>
        </w:rPr>
        <w:t> (то есть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), а теги с другим именем, например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h1</w:t>
      </w:r>
      <w:r>
        <w:rPr>
          <w:rFonts w:ascii="Arial" w:hAnsi="Arial" w:cs="Arial"/>
          <w:color w:val="333333"/>
        </w:rPr>
        <w:t>, не выбирает.</w:t>
      </w:r>
    </w:p>
    <w:p w14:paraId="085C9762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 же стилизация задаётся по классам, то стили применяются только к тегам с такими классами.</w:t>
      </w:r>
    </w:p>
    <w:p w14:paraId="63284BB6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.название_класса {</w:t>
      </w:r>
    </w:p>
    <w:p w14:paraId="1BED7F67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свойство: значение;</w:t>
      </w:r>
    </w:p>
    <w:p w14:paraId="013D56AF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14:paraId="293316E5" w14:textId="77777777" w:rsidR="00545AD7" w:rsidRDefault="00545AD7" w:rsidP="00545AD7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Миксование классов</w:t>
      </w:r>
    </w:p>
    <w:p w14:paraId="28022630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HTML-элемента может быть сколько угодно классов, в этом случае они перечисляются 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</w:rPr>
        <w:t> через пробел, например:</w:t>
      </w:r>
    </w:p>
    <w:p w14:paraId="757FB9FE" w14:textId="77777777" w:rsidR="00545AD7" w:rsidRP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45AD7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&lt;li class="product"&gt;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Товар</w:t>
      </w:r>
      <w:r w:rsidRPr="00545AD7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&lt;/li&gt;</w:t>
      </w:r>
    </w:p>
    <w:p w14:paraId="400F3075" w14:textId="77777777" w:rsidR="00545AD7" w:rsidRP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545AD7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&lt;li class="product hit"&gt;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Товар</w:t>
      </w:r>
      <w:r w:rsidRPr="00545AD7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а</w:t>
      </w:r>
      <w:r w:rsidRPr="00545AD7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ещё</w:t>
      </w:r>
      <w:r w:rsidRPr="00545AD7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хит</w:t>
      </w:r>
      <w:r w:rsidRPr="00545AD7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продаж</w:t>
      </w:r>
      <w:r w:rsidRPr="00545AD7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&lt;/li&gt;</w:t>
      </w:r>
    </w:p>
    <w:p w14:paraId="21C2DF62" w14:textId="77777777" w:rsidR="00545AD7" w:rsidRDefault="00545AD7" w:rsidP="00545AD7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&lt;li class="product hit sale"&gt;Товар, хит продаж и со ски-и-идкой!&lt;/li&gt;</w:t>
      </w:r>
    </w:p>
    <w:p w14:paraId="4C007523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миксование используют так: в один класс выносят общее оформление, а в дополнительных классах описывают его модификации.</w:t>
      </w:r>
    </w:p>
    <w:p w14:paraId="489AA4F1" w14:textId="77777777" w:rsidR="00545AD7" w:rsidRDefault="00545AD7" w:rsidP="00545AD7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color w:val="333333"/>
          <w:sz w:val="33"/>
          <w:szCs w:val="33"/>
        </w:rPr>
      </w:pPr>
      <w:r>
        <w:rPr>
          <w:rFonts w:ascii="inherit" w:hAnsi="inherit" w:cs="Arial"/>
          <w:b/>
          <w:bCs/>
          <w:color w:val="333333"/>
          <w:sz w:val="33"/>
          <w:szCs w:val="33"/>
        </w:rPr>
        <w:t>Комментарии</w:t>
      </w:r>
    </w:p>
    <w:p w14:paraId="6FB69A99" w14:textId="77777777" w:rsidR="00545AD7" w:rsidRDefault="00545AD7" w:rsidP="00545AD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CSS тоже существуют комментарии, их отличие от HTML-комментариев в том, что код или подсказки пишутся между символами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/* и */</w:t>
      </w:r>
      <w:r>
        <w:rPr>
          <w:rFonts w:ascii="Arial" w:hAnsi="Arial" w:cs="Arial"/>
          <w:color w:val="333333"/>
        </w:rPr>
        <w:t>.</w:t>
      </w:r>
    </w:p>
    <w:p w14:paraId="4AD97AAA" w14:textId="77777777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5C2B238B" w14:textId="77777777" w:rsidR="00545AD7" w:rsidRDefault="00545AD7" w:rsidP="00FE10B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</w:p>
    <w:p w14:paraId="6D4E84CF" w14:textId="77777777" w:rsidR="00FE10BF" w:rsidRPr="002D4ACC" w:rsidRDefault="00FE10BF" w:rsidP="00A00D98">
      <w:pPr>
        <w:spacing w:after="0"/>
        <w:ind w:firstLine="709"/>
        <w:jc w:val="both"/>
      </w:pPr>
    </w:p>
    <w:sectPr w:rsidR="00FE10BF" w:rsidRPr="002D4A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537"/>
    <w:multiLevelType w:val="multilevel"/>
    <w:tmpl w:val="623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C0C9C"/>
    <w:multiLevelType w:val="multilevel"/>
    <w:tmpl w:val="F49C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4A28"/>
    <w:multiLevelType w:val="multilevel"/>
    <w:tmpl w:val="62E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28DC"/>
    <w:multiLevelType w:val="multilevel"/>
    <w:tmpl w:val="9828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747BD"/>
    <w:multiLevelType w:val="multilevel"/>
    <w:tmpl w:val="B33E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E4FBC"/>
    <w:multiLevelType w:val="multilevel"/>
    <w:tmpl w:val="4CF8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651B8"/>
    <w:multiLevelType w:val="multilevel"/>
    <w:tmpl w:val="9290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055F4"/>
    <w:multiLevelType w:val="multilevel"/>
    <w:tmpl w:val="911E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44DA"/>
    <w:multiLevelType w:val="multilevel"/>
    <w:tmpl w:val="29AE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34D38"/>
    <w:multiLevelType w:val="multilevel"/>
    <w:tmpl w:val="5688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01ED3"/>
    <w:multiLevelType w:val="multilevel"/>
    <w:tmpl w:val="966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97B3E"/>
    <w:multiLevelType w:val="multilevel"/>
    <w:tmpl w:val="9986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5158F"/>
    <w:multiLevelType w:val="multilevel"/>
    <w:tmpl w:val="9708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77192"/>
    <w:multiLevelType w:val="multilevel"/>
    <w:tmpl w:val="7B5E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87E8A"/>
    <w:multiLevelType w:val="multilevel"/>
    <w:tmpl w:val="9EA0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35770"/>
    <w:multiLevelType w:val="multilevel"/>
    <w:tmpl w:val="545E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56C6A"/>
    <w:multiLevelType w:val="multilevel"/>
    <w:tmpl w:val="C12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371AE"/>
    <w:multiLevelType w:val="multilevel"/>
    <w:tmpl w:val="C3EC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21ED7"/>
    <w:multiLevelType w:val="multilevel"/>
    <w:tmpl w:val="99B6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A229E"/>
    <w:multiLevelType w:val="multilevel"/>
    <w:tmpl w:val="7918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29127C"/>
    <w:multiLevelType w:val="multilevel"/>
    <w:tmpl w:val="9A5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E2AC9"/>
    <w:multiLevelType w:val="multilevel"/>
    <w:tmpl w:val="4F38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E8054E"/>
    <w:multiLevelType w:val="multilevel"/>
    <w:tmpl w:val="6F7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2104B"/>
    <w:multiLevelType w:val="multilevel"/>
    <w:tmpl w:val="A5C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B6D2F"/>
    <w:multiLevelType w:val="multilevel"/>
    <w:tmpl w:val="00B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B689B"/>
    <w:multiLevelType w:val="multilevel"/>
    <w:tmpl w:val="7ABC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26F80"/>
    <w:multiLevelType w:val="multilevel"/>
    <w:tmpl w:val="92E2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622E1C"/>
    <w:multiLevelType w:val="multilevel"/>
    <w:tmpl w:val="64C6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E5BAB"/>
    <w:multiLevelType w:val="multilevel"/>
    <w:tmpl w:val="E210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5F3AB0"/>
    <w:multiLevelType w:val="multilevel"/>
    <w:tmpl w:val="849C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C476A"/>
    <w:multiLevelType w:val="multilevel"/>
    <w:tmpl w:val="EC06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E6576C"/>
    <w:multiLevelType w:val="multilevel"/>
    <w:tmpl w:val="2F8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1201B"/>
    <w:multiLevelType w:val="multilevel"/>
    <w:tmpl w:val="BC4C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5F0269"/>
    <w:multiLevelType w:val="multilevel"/>
    <w:tmpl w:val="563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B4947"/>
    <w:multiLevelType w:val="multilevel"/>
    <w:tmpl w:val="E58E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74275"/>
    <w:multiLevelType w:val="multilevel"/>
    <w:tmpl w:val="905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E260C"/>
    <w:multiLevelType w:val="multilevel"/>
    <w:tmpl w:val="CC48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5"/>
  </w:num>
  <w:num w:numId="3">
    <w:abstractNumId w:val="18"/>
  </w:num>
  <w:num w:numId="4">
    <w:abstractNumId w:val="30"/>
  </w:num>
  <w:num w:numId="5">
    <w:abstractNumId w:val="1"/>
  </w:num>
  <w:num w:numId="6">
    <w:abstractNumId w:val="16"/>
  </w:num>
  <w:num w:numId="7">
    <w:abstractNumId w:val="14"/>
  </w:num>
  <w:num w:numId="8">
    <w:abstractNumId w:val="34"/>
  </w:num>
  <w:num w:numId="9">
    <w:abstractNumId w:val="10"/>
  </w:num>
  <w:num w:numId="10">
    <w:abstractNumId w:val="4"/>
  </w:num>
  <w:num w:numId="11">
    <w:abstractNumId w:val="23"/>
  </w:num>
  <w:num w:numId="12">
    <w:abstractNumId w:val="15"/>
  </w:num>
  <w:num w:numId="13">
    <w:abstractNumId w:val="19"/>
  </w:num>
  <w:num w:numId="14">
    <w:abstractNumId w:val="36"/>
  </w:num>
  <w:num w:numId="15">
    <w:abstractNumId w:val="29"/>
  </w:num>
  <w:num w:numId="16">
    <w:abstractNumId w:val="17"/>
  </w:num>
  <w:num w:numId="17">
    <w:abstractNumId w:val="20"/>
  </w:num>
  <w:num w:numId="18">
    <w:abstractNumId w:val="33"/>
  </w:num>
  <w:num w:numId="19">
    <w:abstractNumId w:val="31"/>
  </w:num>
  <w:num w:numId="20">
    <w:abstractNumId w:val="13"/>
  </w:num>
  <w:num w:numId="21">
    <w:abstractNumId w:val="0"/>
  </w:num>
  <w:num w:numId="22">
    <w:abstractNumId w:val="3"/>
  </w:num>
  <w:num w:numId="23">
    <w:abstractNumId w:val="28"/>
  </w:num>
  <w:num w:numId="24">
    <w:abstractNumId w:val="24"/>
  </w:num>
  <w:num w:numId="25">
    <w:abstractNumId w:val="25"/>
  </w:num>
  <w:num w:numId="26">
    <w:abstractNumId w:val="11"/>
  </w:num>
  <w:num w:numId="27">
    <w:abstractNumId w:val="6"/>
  </w:num>
  <w:num w:numId="28">
    <w:abstractNumId w:val="9"/>
  </w:num>
  <w:num w:numId="29">
    <w:abstractNumId w:val="26"/>
  </w:num>
  <w:num w:numId="30">
    <w:abstractNumId w:val="2"/>
  </w:num>
  <w:num w:numId="31">
    <w:abstractNumId w:val="12"/>
  </w:num>
  <w:num w:numId="32">
    <w:abstractNumId w:val="21"/>
  </w:num>
  <w:num w:numId="33">
    <w:abstractNumId w:val="8"/>
  </w:num>
  <w:num w:numId="34">
    <w:abstractNumId w:val="32"/>
  </w:num>
  <w:num w:numId="35">
    <w:abstractNumId w:val="7"/>
  </w:num>
  <w:num w:numId="36">
    <w:abstractNumId w:val="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EF"/>
    <w:rsid w:val="001135A7"/>
    <w:rsid w:val="0027556F"/>
    <w:rsid w:val="002D4ACC"/>
    <w:rsid w:val="00321BA4"/>
    <w:rsid w:val="00354695"/>
    <w:rsid w:val="0038360F"/>
    <w:rsid w:val="003A3112"/>
    <w:rsid w:val="00411053"/>
    <w:rsid w:val="00490A03"/>
    <w:rsid w:val="00545AD7"/>
    <w:rsid w:val="00567A55"/>
    <w:rsid w:val="005A1474"/>
    <w:rsid w:val="005C0744"/>
    <w:rsid w:val="005C08F8"/>
    <w:rsid w:val="0067125B"/>
    <w:rsid w:val="006C0B77"/>
    <w:rsid w:val="00723EEF"/>
    <w:rsid w:val="007913B8"/>
    <w:rsid w:val="008242FF"/>
    <w:rsid w:val="00846363"/>
    <w:rsid w:val="00870751"/>
    <w:rsid w:val="0088345F"/>
    <w:rsid w:val="008D0863"/>
    <w:rsid w:val="00922C48"/>
    <w:rsid w:val="00A00D98"/>
    <w:rsid w:val="00A24778"/>
    <w:rsid w:val="00B6092D"/>
    <w:rsid w:val="00B915B7"/>
    <w:rsid w:val="00BF3BFC"/>
    <w:rsid w:val="00D400AD"/>
    <w:rsid w:val="00D556BE"/>
    <w:rsid w:val="00D66E24"/>
    <w:rsid w:val="00D700DF"/>
    <w:rsid w:val="00EA59DF"/>
    <w:rsid w:val="00EE4070"/>
    <w:rsid w:val="00F12C76"/>
    <w:rsid w:val="00F52C39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EC64"/>
  <w15:chartTrackingRefBased/>
  <w15:docId w15:val="{78C68EAA-CA40-4AE0-A062-2B8446A5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27556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56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5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5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556F"/>
    <w:rPr>
      <w:rFonts w:ascii="Courier New" w:eastAsia="Times New Roman" w:hAnsi="Courier New" w:cs="Courier New"/>
      <w:sz w:val="20"/>
      <w:szCs w:val="20"/>
    </w:rPr>
  </w:style>
  <w:style w:type="paragraph" w:customStyle="1" w:styleId="info">
    <w:name w:val="info"/>
    <w:basedOn w:val="a"/>
    <w:rsid w:val="0027556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556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755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1135A7"/>
    <w:rPr>
      <w:i/>
      <w:iCs/>
    </w:rPr>
  </w:style>
  <w:style w:type="paragraph" w:customStyle="1" w:styleId="browser-view">
    <w:name w:val="browser-view"/>
    <w:basedOn w:val="a"/>
    <w:rsid w:val="008463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4636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46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6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8463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084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45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3146">
              <w:marLeft w:val="0"/>
              <w:marRight w:val="0"/>
              <w:marTop w:val="0"/>
              <w:marBottom w:val="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979848247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888763278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933167551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215048852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540242553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583538016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  <w:divsChild>
                <w:div w:id="50809005">
                  <w:blockQuote w:val="1"/>
                  <w:marLeft w:val="0"/>
                  <w:marRight w:val="0"/>
                  <w:marTop w:val="401"/>
                  <w:marBottom w:val="4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68829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450561478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113942664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</w:divsChild>
        </w:div>
      </w:divsChild>
    </w:div>
    <w:div w:id="168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653">
              <w:marLeft w:val="0"/>
              <w:marRight w:val="0"/>
              <w:marTop w:val="0"/>
              <w:marBottom w:val="0"/>
              <w:divBdr>
                <w:top w:val="single" w:sz="6" w:space="18" w:color="4EB543"/>
                <w:left w:val="single" w:sz="6" w:space="18" w:color="4EB543"/>
                <w:bottom w:val="single" w:sz="6" w:space="15" w:color="4EB543"/>
                <w:right w:val="single" w:sz="6" w:space="18" w:color="4EB543"/>
              </w:divBdr>
            </w:div>
          </w:divsChild>
        </w:div>
      </w:divsChild>
    </w:div>
    <w:div w:id="305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6511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311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7333">
              <w:marLeft w:val="0"/>
              <w:marRight w:val="0"/>
              <w:marTop w:val="0"/>
              <w:marBottom w:val="0"/>
              <w:divBdr>
                <w:top w:val="single" w:sz="6" w:space="18" w:color="CCCCCC"/>
                <w:left w:val="single" w:sz="6" w:space="18" w:color="CCCCCC"/>
                <w:bottom w:val="single" w:sz="6" w:space="15" w:color="CCCCCC"/>
                <w:right w:val="single" w:sz="6" w:space="18" w:color="CCCCCC"/>
              </w:divBdr>
            </w:div>
          </w:divsChild>
        </w:div>
      </w:divsChild>
    </w:div>
    <w:div w:id="573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932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67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187">
              <w:marLeft w:val="0"/>
              <w:marRight w:val="0"/>
              <w:marTop w:val="0"/>
              <w:marBottom w:val="0"/>
              <w:divBdr>
                <w:top w:val="single" w:sz="6" w:space="18" w:color="CCCCCC"/>
                <w:left w:val="single" w:sz="6" w:space="18" w:color="CCCCCC"/>
                <w:bottom w:val="single" w:sz="6" w:space="15" w:color="CCCCCC"/>
                <w:right w:val="single" w:sz="6" w:space="18" w:color="CCCCCC"/>
              </w:divBdr>
            </w:div>
          </w:divsChild>
        </w:div>
      </w:divsChild>
    </w:div>
    <w:div w:id="751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154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083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719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166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843">
              <w:marLeft w:val="0"/>
              <w:marRight w:val="0"/>
              <w:marTop w:val="0"/>
              <w:marBottom w:val="0"/>
              <w:divBdr>
                <w:top w:val="single" w:sz="6" w:space="18" w:color="CCCCCC"/>
                <w:left w:val="single" w:sz="6" w:space="18" w:color="CCCCCC"/>
                <w:bottom w:val="single" w:sz="6" w:space="15" w:color="CCCCCC"/>
                <w:right w:val="single" w:sz="6" w:space="18" w:color="CCCCCC"/>
              </w:divBdr>
            </w:div>
          </w:divsChild>
        </w:div>
      </w:divsChild>
    </w:div>
    <w:div w:id="1180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359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209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376">
              <w:marLeft w:val="0"/>
              <w:marRight w:val="0"/>
              <w:marTop w:val="0"/>
              <w:marBottom w:val="0"/>
              <w:divBdr>
                <w:top w:val="single" w:sz="6" w:space="18" w:color="CCCCCC"/>
                <w:left w:val="single" w:sz="6" w:space="18" w:color="CCCCCC"/>
                <w:bottom w:val="single" w:sz="6" w:space="15" w:color="CCCCCC"/>
                <w:right w:val="single" w:sz="6" w:space="18" w:color="CCCCCC"/>
              </w:divBdr>
            </w:div>
          </w:divsChild>
        </w:div>
      </w:divsChild>
    </w:div>
    <w:div w:id="1300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310">
              <w:marLeft w:val="0"/>
              <w:marRight w:val="0"/>
              <w:marTop w:val="0"/>
              <w:marBottom w:val="0"/>
              <w:divBdr>
                <w:top w:val="single" w:sz="6" w:space="18" w:color="CCCCCC"/>
                <w:left w:val="single" w:sz="6" w:space="18" w:color="CCCCCC"/>
                <w:bottom w:val="single" w:sz="6" w:space="15" w:color="CCCCCC"/>
                <w:right w:val="single" w:sz="6" w:space="18" w:color="CCCCCC"/>
              </w:divBdr>
            </w:div>
          </w:divsChild>
        </w:div>
      </w:divsChild>
    </w:div>
    <w:div w:id="1390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083">
          <w:marLeft w:val="0"/>
          <w:marRight w:val="0"/>
          <w:marTop w:val="0"/>
          <w:marBottom w:val="0"/>
          <w:divBdr>
            <w:top w:val="single" w:sz="6" w:space="18" w:color="8F8F9B"/>
            <w:left w:val="single" w:sz="6" w:space="18" w:color="8F8F9B"/>
            <w:bottom w:val="single" w:sz="6" w:space="15" w:color="8F8F9B"/>
            <w:right w:val="single" w:sz="6" w:space="18" w:color="8F8F9B"/>
          </w:divBdr>
        </w:div>
      </w:divsChild>
    </w:div>
    <w:div w:id="1411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4824">
              <w:marLeft w:val="0"/>
              <w:marRight w:val="0"/>
              <w:marTop w:val="0"/>
              <w:marBottom w:val="0"/>
              <w:divBdr>
                <w:top w:val="single" w:sz="6" w:space="18" w:color="CCCCCC"/>
                <w:left w:val="single" w:sz="6" w:space="18" w:color="CCCCCC"/>
                <w:bottom w:val="single" w:sz="6" w:space="15" w:color="CCCCCC"/>
                <w:right w:val="single" w:sz="6" w:space="18" w:color="CCCCCC"/>
              </w:divBdr>
            </w:div>
          </w:divsChild>
        </w:div>
      </w:divsChild>
    </w:div>
    <w:div w:id="1541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459">
              <w:marLeft w:val="0"/>
              <w:marRight w:val="0"/>
              <w:marTop w:val="0"/>
              <w:marBottom w:val="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</w:divsChild>
        </w:div>
      </w:divsChild>
    </w:div>
    <w:div w:id="1552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016">
              <w:marLeft w:val="0"/>
              <w:marRight w:val="0"/>
              <w:marTop w:val="0"/>
              <w:marBottom w:val="0"/>
              <w:divBdr>
                <w:top w:val="single" w:sz="6" w:space="18" w:color="CCCCCC"/>
                <w:left w:val="single" w:sz="6" w:space="18" w:color="CCCCCC"/>
                <w:bottom w:val="single" w:sz="6" w:space="15" w:color="CCCCCC"/>
                <w:right w:val="single" w:sz="6" w:space="18" w:color="CCCCCC"/>
              </w:divBdr>
            </w:div>
          </w:divsChild>
        </w:div>
      </w:divsChild>
    </w:div>
    <w:div w:id="1614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056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812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7042">
              <w:marLeft w:val="0"/>
              <w:marRight w:val="0"/>
              <w:marTop w:val="0"/>
              <w:marBottom w:val="450"/>
              <w:divBdr>
                <w:top w:val="single" w:sz="36" w:space="15" w:color="2D508F"/>
                <w:left w:val="single" w:sz="36" w:space="15" w:color="2D508F"/>
                <w:bottom w:val="single" w:sz="36" w:space="15" w:color="2D508F"/>
                <w:right w:val="single" w:sz="36" w:space="15" w:color="2D508F"/>
              </w:divBdr>
            </w:div>
          </w:divsChild>
        </w:div>
      </w:divsChild>
    </w:div>
    <w:div w:id="1915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345">
              <w:marLeft w:val="0"/>
              <w:marRight w:val="0"/>
              <w:marTop w:val="0"/>
              <w:marBottom w:val="0"/>
              <w:divBdr>
                <w:top w:val="single" w:sz="6" w:space="18" w:color="CCCCCC"/>
                <w:left w:val="single" w:sz="6" w:space="18" w:color="CCCCCC"/>
                <w:bottom w:val="single" w:sz="6" w:space="15" w:color="CCCCCC"/>
                <w:right w:val="single" w:sz="6" w:space="18" w:color="CCCCCC"/>
              </w:divBdr>
            </w:div>
          </w:divsChild>
        </w:div>
      </w:divsChild>
    </w:div>
    <w:div w:id="1995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322">
              <w:marLeft w:val="0"/>
              <w:marRight w:val="0"/>
              <w:marTop w:val="0"/>
              <w:marBottom w:val="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402480590">
              <w:marLeft w:val="0"/>
              <w:marRight w:val="0"/>
              <w:marTop w:val="0"/>
              <w:marBottom w:val="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498933786">
              <w:marLeft w:val="0"/>
              <w:marRight w:val="0"/>
              <w:marTop w:val="0"/>
              <w:marBottom w:val="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</w:divsChild>
        </w:div>
      </w:divsChild>
    </w:div>
    <w:div w:id="2030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ml.spec.whatwg.org/multipage/dom.html" TargetMode="External"/><Relationship Id="rId18" Type="http://schemas.openxmlformats.org/officeDocument/2006/relationships/hyperlink" Target="https://htmlacademy.ru/courses/301" TargetMode="External"/><Relationship Id="rId26" Type="http://schemas.openxmlformats.org/officeDocument/2006/relationships/hyperlink" Target="https://htmlacademy.ru/courses/58" TargetMode="External"/><Relationship Id="rId39" Type="http://schemas.openxmlformats.org/officeDocument/2006/relationships/hyperlink" Target="https://htmlacademy.ru/courses/297/run/10" TargetMode="External"/><Relationship Id="rId21" Type="http://schemas.openxmlformats.org/officeDocument/2006/relationships/hyperlink" Target="https://htmlacademy.ru/courses/305/run/16" TargetMode="External"/><Relationship Id="rId34" Type="http://schemas.openxmlformats.org/officeDocument/2006/relationships/hyperlink" Target="https://htmlacademy.ru/courses/307/run/4" TargetMode="External"/><Relationship Id="rId42" Type="http://schemas.openxmlformats.org/officeDocument/2006/relationships/hyperlink" Target="https://www.w3.org/TR/css-fonts-3/" TargetMode="External"/><Relationship Id="rId47" Type="http://schemas.openxmlformats.org/officeDocument/2006/relationships/hyperlink" Target="https://htmlacademy.ru/courses/309/run/7" TargetMode="External"/><Relationship Id="rId50" Type="http://schemas.openxmlformats.org/officeDocument/2006/relationships/hyperlink" Target="https://htmlacademy.ru/courses/309/run/11" TargetMode="External"/><Relationship Id="rId55" Type="http://schemas.openxmlformats.org/officeDocument/2006/relationships/hyperlink" Target="https://htmlacademy.ru/courses/309/run/10" TargetMode="External"/><Relationship Id="rId63" Type="http://schemas.openxmlformats.org/officeDocument/2006/relationships/hyperlink" Target="https://htmlacademy.ru/courses/307/run/12" TargetMode="External"/><Relationship Id="rId68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7" Type="http://schemas.openxmlformats.org/officeDocument/2006/relationships/hyperlink" Target="https://html.spec.whatwg.org/multipage/dom.html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URL" TargetMode="External"/><Relationship Id="rId29" Type="http://schemas.openxmlformats.org/officeDocument/2006/relationships/hyperlink" Target="https://htmlacademy.ru/courses/307/run/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.spec.whatwg.org/multipage/dom.html" TargetMode="External"/><Relationship Id="rId24" Type="http://schemas.openxmlformats.org/officeDocument/2006/relationships/hyperlink" Target="https://htmlacademy.ru/courses/42" TargetMode="External"/><Relationship Id="rId32" Type="http://schemas.openxmlformats.org/officeDocument/2006/relationships/hyperlink" Target="https://www.w3.org/TR/css3-values/" TargetMode="External"/><Relationship Id="rId37" Type="http://schemas.openxmlformats.org/officeDocument/2006/relationships/hyperlink" Target="https://htmlacademy.ru/courses/66" TargetMode="External"/><Relationship Id="rId40" Type="http://schemas.openxmlformats.org/officeDocument/2006/relationships/hyperlink" Target="https://htmlacademy.ru/courses/307" TargetMode="External"/><Relationship Id="rId45" Type="http://schemas.openxmlformats.org/officeDocument/2006/relationships/hyperlink" Target="https://htmlacademy.ru/courses/309/run/8" TargetMode="External"/><Relationship Id="rId53" Type="http://schemas.openxmlformats.org/officeDocument/2006/relationships/hyperlink" Target="https://www.w3.org/TR/css-color-3/" TargetMode="External"/><Relationship Id="rId58" Type="http://schemas.openxmlformats.org/officeDocument/2006/relationships/hyperlink" Target="https://htmlacademy.ru/courses/301/run/7" TargetMode="External"/><Relationship Id="rId66" Type="http://schemas.openxmlformats.org/officeDocument/2006/relationships/hyperlink" Target="https://htmlacademy.ru/courses/307/run/8" TargetMode="External"/><Relationship Id="rId5" Type="http://schemas.openxmlformats.org/officeDocument/2006/relationships/hyperlink" Target="https://htmlacademy.ru/courses/297/" TargetMode="External"/><Relationship Id="rId15" Type="http://schemas.openxmlformats.org/officeDocument/2006/relationships/hyperlink" Target="https://htmlacademy.ru/assets/courses/301/project-state-2.zip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htmlacademy.ru/courses/307/run/6" TargetMode="External"/><Relationship Id="rId36" Type="http://schemas.openxmlformats.org/officeDocument/2006/relationships/hyperlink" Target="https://htmlacademy.ru/courses/301/run/19" TargetMode="External"/><Relationship Id="rId49" Type="http://schemas.openxmlformats.org/officeDocument/2006/relationships/hyperlink" Target="https://css-live.ru/articles/obzor-inlajnovyj-kontekst-formatirovaniya.html" TargetMode="External"/><Relationship Id="rId57" Type="http://schemas.openxmlformats.org/officeDocument/2006/relationships/hyperlink" Target="https://htmlacademy.ru/courses/44" TargetMode="External"/><Relationship Id="rId61" Type="http://schemas.openxmlformats.org/officeDocument/2006/relationships/hyperlink" Target="https://htmlacademy.ru/courses/309/run/5" TargetMode="External"/><Relationship Id="rId10" Type="http://schemas.openxmlformats.org/officeDocument/2006/relationships/hyperlink" Target="https://html.spec.whatwg.org/multipage/dom.html" TargetMode="External"/><Relationship Id="rId19" Type="http://schemas.openxmlformats.org/officeDocument/2006/relationships/hyperlink" Target="https://htmlacademy.ru/courses/svg" TargetMode="External"/><Relationship Id="rId31" Type="http://schemas.openxmlformats.org/officeDocument/2006/relationships/hyperlink" Target="https://www.w3.org/TR/css3-values/" TargetMode="External"/><Relationship Id="rId44" Type="http://schemas.openxmlformats.org/officeDocument/2006/relationships/hyperlink" Target="https://www.w3.org/TR/css-fonts-3/" TargetMode="External"/><Relationship Id="rId52" Type="http://schemas.openxmlformats.org/officeDocument/2006/relationships/hyperlink" Target="https://htmlacademy.ru/courses/88" TargetMode="External"/><Relationship Id="rId60" Type="http://schemas.openxmlformats.org/officeDocument/2006/relationships/hyperlink" Target="https://htmlacademy.ru/courses/309/run/10" TargetMode="External"/><Relationship Id="rId65" Type="http://schemas.openxmlformats.org/officeDocument/2006/relationships/hyperlink" Target="https://htmlacademy.ru/assets/courses/309/project-state-final.zip?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/multipage/dom.html" TargetMode="External"/><Relationship Id="rId14" Type="http://schemas.openxmlformats.org/officeDocument/2006/relationships/hyperlink" Target="https://ru.wikipedia.org/wiki/MathML" TargetMode="External"/><Relationship Id="rId22" Type="http://schemas.openxmlformats.org/officeDocument/2006/relationships/hyperlink" Target="https://htmlacademy.ru/courses/305/run/16" TargetMode="External"/><Relationship Id="rId27" Type="http://schemas.openxmlformats.org/officeDocument/2006/relationships/hyperlink" Target="https://htmlacademy.ru/courses/basic-html-css" TargetMode="External"/><Relationship Id="rId30" Type="http://schemas.openxmlformats.org/officeDocument/2006/relationships/hyperlink" Target="https://htmlacademy.ru/courses/307/run/6" TargetMode="External"/><Relationship Id="rId35" Type="http://schemas.openxmlformats.org/officeDocument/2006/relationships/hyperlink" Target="https://htmlacademy.ru/courses/66" TargetMode="External"/><Relationship Id="rId43" Type="http://schemas.openxmlformats.org/officeDocument/2006/relationships/hyperlink" Target="https://htmlacademy.ru/courses/307/run/4" TargetMode="External"/><Relationship Id="rId48" Type="http://schemas.openxmlformats.org/officeDocument/2006/relationships/hyperlink" Target="https://www.w3.org/TR/css-display-3/" TargetMode="External"/><Relationship Id="rId56" Type="http://schemas.openxmlformats.org/officeDocument/2006/relationships/hyperlink" Target="https://htmlacademy.ru/courses/307/run/7" TargetMode="External"/><Relationship Id="rId64" Type="http://schemas.openxmlformats.org/officeDocument/2006/relationships/hyperlink" Target="https://htmlacademy.ru/courses/307/run/7" TargetMode="External"/><Relationship Id="rId69" Type="http://schemas.openxmlformats.org/officeDocument/2006/relationships/hyperlink" Target="https://htmlacademy.ru/courses/307/run/7" TargetMode="External"/><Relationship Id="rId8" Type="http://schemas.openxmlformats.org/officeDocument/2006/relationships/hyperlink" Target="https://html.spec.whatwg.org/multipage/dom.html" TargetMode="External"/><Relationship Id="rId51" Type="http://schemas.openxmlformats.org/officeDocument/2006/relationships/hyperlink" Target="https://htmlacademy.ru/courses/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tml.spec.whatwg.org/multipage/dom.html" TargetMode="External"/><Relationship Id="rId17" Type="http://schemas.openxmlformats.org/officeDocument/2006/relationships/hyperlink" Target="https://htmlacademy.ru/courses/301/challenge/2" TargetMode="External"/><Relationship Id="rId25" Type="http://schemas.openxmlformats.org/officeDocument/2006/relationships/hyperlink" Target="https://htmlacademy.ru/courses/57" TargetMode="External"/><Relationship Id="rId33" Type="http://schemas.openxmlformats.org/officeDocument/2006/relationships/hyperlink" Target="https://htmlacademy.ru/courses/307/run/2" TargetMode="External"/><Relationship Id="rId38" Type="http://schemas.openxmlformats.org/officeDocument/2006/relationships/hyperlink" Target="https://htmlacademy.ru/courses/301/run/19" TargetMode="External"/><Relationship Id="rId46" Type="http://schemas.openxmlformats.org/officeDocument/2006/relationships/hyperlink" Target="https://www.w3.org/TR/css-writing-modes-3/" TargetMode="External"/><Relationship Id="rId59" Type="http://schemas.openxmlformats.org/officeDocument/2006/relationships/hyperlink" Target="https://www.w3.org/TR/css-text-3/" TargetMode="External"/><Relationship Id="rId67" Type="http://schemas.openxmlformats.org/officeDocument/2006/relationships/hyperlink" Target="https://www.w3.org/TR/css-color-3/" TargetMode="External"/><Relationship Id="rId20" Type="http://schemas.openxmlformats.org/officeDocument/2006/relationships/hyperlink" Target="https://htmlacademy.ru/assets/courses/305/project-state-3.zip?new" TargetMode="External"/><Relationship Id="rId41" Type="http://schemas.openxmlformats.org/officeDocument/2006/relationships/hyperlink" Target="https://htmlacademy.ru/courses/307/run/8" TargetMode="External"/><Relationship Id="rId54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62" Type="http://schemas.openxmlformats.org/officeDocument/2006/relationships/hyperlink" Target="https://htmlacademy.ru/courses/309/run/12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94</Pages>
  <Words>19729</Words>
  <Characters>112461</Characters>
  <Application>Microsoft Office Word</Application>
  <DocSecurity>0</DocSecurity>
  <Lines>937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2022-12-28T06:43:00Z</dcterms:created>
  <dcterms:modified xsi:type="dcterms:W3CDTF">2023-01-10T18:53:00Z</dcterms:modified>
</cp:coreProperties>
</file>